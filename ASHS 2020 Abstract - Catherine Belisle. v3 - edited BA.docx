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DBA00" w14:textId="247971B9" w:rsidR="00011384" w:rsidRPr="003531B0" w:rsidRDefault="00BA1796" w:rsidP="00011384">
      <w:pPr>
        <w:pStyle w:val="NormalWeb"/>
        <w:rPr>
          <w:rFonts w:ascii="Times New Roman" w:hAnsi="Times New Roman" w:cs="Times New Roman"/>
          <w:b/>
          <w:color w:val="000000"/>
          <w:sz w:val="24"/>
          <w:szCs w:val="24"/>
        </w:rPr>
      </w:pPr>
      <w:r>
        <w:rPr>
          <w:rFonts w:ascii="Times New Roman" w:hAnsi="Times New Roman" w:cs="Times New Roman"/>
          <w:b/>
          <w:color w:val="000000"/>
          <w:sz w:val="24"/>
          <w:szCs w:val="24"/>
        </w:rPr>
        <w:t>Inhibitory effect of antioxidant compounds on pink-rib discoloration in lettuce mid-ribs</w:t>
      </w:r>
    </w:p>
    <w:p w14:paraId="52558EE8" w14:textId="77777777" w:rsidR="00AD4731" w:rsidRPr="00E35AE9" w:rsidRDefault="00AD4731" w:rsidP="00011384">
      <w:pPr>
        <w:pStyle w:val="NormalWeb"/>
        <w:rPr>
          <w:rFonts w:ascii="Times New Roman" w:hAnsi="Times New Roman" w:cs="Times New Roman"/>
          <w:color w:val="000000"/>
          <w:szCs w:val="24"/>
        </w:rPr>
      </w:pPr>
    </w:p>
    <w:p w14:paraId="37582C41" w14:textId="5DA344CC" w:rsidR="00C56852" w:rsidRPr="003531B0" w:rsidRDefault="00011384" w:rsidP="00511769">
      <w:pPr>
        <w:rPr>
          <w:rFonts w:ascii="Times New Roman" w:hAnsi="Times New Roman" w:cs="Times New Roman"/>
          <w:szCs w:val="24"/>
          <w:vertAlign w:val="superscript"/>
        </w:rPr>
      </w:pPr>
      <w:r w:rsidRPr="003531B0">
        <w:rPr>
          <w:rFonts w:ascii="Times New Roman" w:hAnsi="Times New Roman" w:cs="Times New Roman"/>
          <w:szCs w:val="24"/>
        </w:rPr>
        <w:t>Catherine E. Belisle</w:t>
      </w:r>
      <w:r w:rsidR="003531B0">
        <w:rPr>
          <w:rFonts w:ascii="Times New Roman" w:hAnsi="Times New Roman" w:cs="Times New Roman"/>
          <w:szCs w:val="24"/>
          <w:vertAlign w:val="superscript"/>
        </w:rPr>
        <w:t>1</w:t>
      </w:r>
      <w:r w:rsidR="003531B0">
        <w:rPr>
          <w:rFonts w:ascii="Times New Roman" w:hAnsi="Times New Roman" w:cs="Times New Roman"/>
          <w:szCs w:val="24"/>
        </w:rPr>
        <w:t>*</w:t>
      </w:r>
      <w:r w:rsidRPr="00E35AE9">
        <w:rPr>
          <w:rFonts w:ascii="Times New Roman" w:hAnsi="Times New Roman" w:cs="Times New Roman"/>
          <w:szCs w:val="24"/>
        </w:rPr>
        <w:t xml:space="preserve">, </w:t>
      </w:r>
      <w:r w:rsidR="00BA1796">
        <w:rPr>
          <w:rFonts w:ascii="Times New Roman" w:hAnsi="Times New Roman" w:cs="Times New Roman"/>
          <w:szCs w:val="24"/>
        </w:rPr>
        <w:t>Bryce Askey</w:t>
      </w:r>
      <w:r w:rsidR="00FD7802">
        <w:rPr>
          <w:rFonts w:ascii="Times New Roman" w:hAnsi="Times New Roman" w:cs="Times New Roman"/>
          <w:szCs w:val="24"/>
          <w:vertAlign w:val="superscript"/>
        </w:rPr>
        <w:t>2</w:t>
      </w:r>
      <w:r w:rsidR="00BA1796">
        <w:rPr>
          <w:rFonts w:ascii="Times New Roman" w:hAnsi="Times New Roman" w:cs="Times New Roman"/>
          <w:szCs w:val="24"/>
        </w:rPr>
        <w:t xml:space="preserve">, </w:t>
      </w:r>
      <w:r w:rsidR="00D51F1A">
        <w:rPr>
          <w:rFonts w:ascii="Times New Roman" w:hAnsi="Times New Roman" w:cs="Times New Roman"/>
          <w:szCs w:val="24"/>
        </w:rPr>
        <w:t>Ru Dai</w:t>
      </w:r>
      <w:r w:rsidR="00D51F1A">
        <w:rPr>
          <w:rFonts w:ascii="Times New Roman" w:hAnsi="Times New Roman" w:cs="Times New Roman"/>
          <w:szCs w:val="24"/>
          <w:vertAlign w:val="superscript"/>
        </w:rPr>
        <w:t>1</w:t>
      </w:r>
      <w:r w:rsidR="00D51F1A">
        <w:rPr>
          <w:rFonts w:ascii="Times New Roman" w:hAnsi="Times New Roman" w:cs="Times New Roman"/>
          <w:szCs w:val="24"/>
        </w:rPr>
        <w:t xml:space="preserve">, </w:t>
      </w:r>
      <w:r w:rsidR="00BA1796">
        <w:rPr>
          <w:rFonts w:ascii="Times New Roman" w:hAnsi="Times New Roman" w:cs="Times New Roman"/>
          <w:szCs w:val="24"/>
        </w:rPr>
        <w:t>Jeongim Kim</w:t>
      </w:r>
      <w:r w:rsidR="00BA1796">
        <w:rPr>
          <w:rFonts w:ascii="Times New Roman" w:hAnsi="Times New Roman" w:cs="Times New Roman"/>
          <w:szCs w:val="24"/>
          <w:vertAlign w:val="superscript"/>
        </w:rPr>
        <w:t>1</w:t>
      </w:r>
      <w:r w:rsidR="00BA1796">
        <w:rPr>
          <w:rFonts w:ascii="Times New Roman" w:hAnsi="Times New Roman" w:cs="Times New Roman"/>
          <w:szCs w:val="24"/>
        </w:rPr>
        <w:t xml:space="preserve">, </w:t>
      </w:r>
      <w:r w:rsidRPr="00E35AE9">
        <w:rPr>
          <w:rFonts w:ascii="Times New Roman" w:hAnsi="Times New Roman" w:cs="Times New Roman"/>
          <w:szCs w:val="24"/>
        </w:rPr>
        <w:t>Steven A. Sargent</w:t>
      </w:r>
      <w:r w:rsidR="003531B0">
        <w:rPr>
          <w:rFonts w:ascii="Times New Roman" w:hAnsi="Times New Roman" w:cs="Times New Roman"/>
          <w:szCs w:val="24"/>
          <w:vertAlign w:val="superscript"/>
        </w:rPr>
        <w:t>1</w:t>
      </w:r>
      <w:r w:rsidRPr="00E35AE9">
        <w:rPr>
          <w:rFonts w:ascii="Times New Roman" w:hAnsi="Times New Roman" w:cs="Times New Roman"/>
          <w:szCs w:val="24"/>
        </w:rPr>
        <w:t xml:space="preserve">, </w:t>
      </w:r>
      <w:r w:rsidR="00BA1796">
        <w:rPr>
          <w:rFonts w:ascii="Times New Roman" w:hAnsi="Times New Roman" w:cs="Times New Roman"/>
          <w:szCs w:val="24"/>
        </w:rPr>
        <w:t xml:space="preserve">German V. Sandoya, and </w:t>
      </w:r>
      <w:r w:rsidRPr="00E35AE9">
        <w:rPr>
          <w:rFonts w:ascii="Times New Roman" w:hAnsi="Times New Roman" w:cs="Times New Roman"/>
          <w:szCs w:val="24"/>
        </w:rPr>
        <w:t>Jeffery K. Brecht</w:t>
      </w:r>
      <w:r w:rsidR="003531B0">
        <w:rPr>
          <w:rFonts w:ascii="Times New Roman" w:hAnsi="Times New Roman" w:cs="Times New Roman"/>
          <w:szCs w:val="24"/>
          <w:vertAlign w:val="superscript"/>
        </w:rPr>
        <w:t>1</w:t>
      </w:r>
    </w:p>
    <w:p w14:paraId="4CA68883" w14:textId="3028514D" w:rsidR="00AA2E73" w:rsidRDefault="003531B0" w:rsidP="003531B0">
      <w:pPr>
        <w:spacing w:after="0" w:line="24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Horticultur</w:t>
      </w:r>
      <w:r w:rsidR="00BA1796">
        <w:rPr>
          <w:rFonts w:ascii="Times New Roman" w:hAnsi="Times New Roman" w:cs="Times New Roman"/>
        </w:rPr>
        <w:t>al</w:t>
      </w:r>
      <w:r>
        <w:rPr>
          <w:rFonts w:ascii="Times New Roman" w:hAnsi="Times New Roman" w:cs="Times New Roman"/>
        </w:rPr>
        <w:t xml:space="preserve"> Sciences Department, </w:t>
      </w:r>
      <w:r w:rsidR="00AA2E73" w:rsidRPr="003531B0">
        <w:rPr>
          <w:rFonts w:ascii="Times New Roman" w:hAnsi="Times New Roman" w:cs="Times New Roman"/>
        </w:rPr>
        <w:t>University</w:t>
      </w:r>
      <w:r w:rsidR="00AA2E73" w:rsidRPr="00AA2E73">
        <w:rPr>
          <w:rFonts w:ascii="Times New Roman" w:hAnsi="Times New Roman" w:cs="Times New Roman"/>
        </w:rPr>
        <w:t xml:space="preserve"> of Florida IFAS, </w:t>
      </w:r>
      <w:r>
        <w:rPr>
          <w:rFonts w:ascii="Times New Roman" w:hAnsi="Times New Roman" w:cs="Times New Roman"/>
        </w:rPr>
        <w:t>Gainesville, FL</w:t>
      </w:r>
    </w:p>
    <w:p w14:paraId="15C3BBC2" w14:textId="0B1E8900" w:rsidR="00FD7802" w:rsidRPr="00AB642F" w:rsidRDefault="00FD7802" w:rsidP="003531B0">
      <w:pPr>
        <w:spacing w:after="0" w:line="240" w:lineRule="auto"/>
        <w:rPr>
          <w:rFonts w:ascii="Times New Roman" w:hAnsi="Times New Roman" w:cs="Times New Roman"/>
        </w:rPr>
      </w:pPr>
      <w:r>
        <w:rPr>
          <w:rFonts w:ascii="Times New Roman" w:hAnsi="Times New Roman" w:cs="Times New Roman"/>
          <w:vertAlign w:val="superscript"/>
        </w:rPr>
        <w:t>2</w:t>
      </w:r>
      <w:r w:rsidR="00AB642F">
        <w:rPr>
          <w:rFonts w:ascii="Times New Roman" w:hAnsi="Times New Roman" w:cs="Times New Roman"/>
        </w:rPr>
        <w:t>Agricultural and Biological Engineering Department, University of Florida, Gainesville, FL</w:t>
      </w:r>
    </w:p>
    <w:p w14:paraId="32D91F7A" w14:textId="5E3B4047" w:rsidR="003531B0" w:rsidRDefault="003531B0" w:rsidP="003531B0">
      <w:pPr>
        <w:spacing w:after="0" w:line="240" w:lineRule="auto"/>
        <w:rPr>
          <w:rFonts w:ascii="Times New Roman" w:hAnsi="Times New Roman" w:cs="Times New Roman"/>
        </w:rPr>
      </w:pPr>
      <w:r>
        <w:rPr>
          <w:rFonts w:ascii="Times New Roman" w:hAnsi="Times New Roman" w:cs="Times New Roman"/>
        </w:rPr>
        <w:t xml:space="preserve">Corresponding author: </w:t>
      </w:r>
      <w:hyperlink r:id="rId5" w:history="1">
        <w:r w:rsidRPr="00D145A7">
          <w:rPr>
            <w:rStyle w:val="Hyperlink"/>
            <w:rFonts w:ascii="Times New Roman" w:hAnsi="Times New Roman" w:cs="Times New Roman"/>
          </w:rPr>
          <w:t>sasa@ufl.edu</w:t>
        </w:r>
      </w:hyperlink>
    </w:p>
    <w:p w14:paraId="1D2F727F" w14:textId="77777777" w:rsidR="003531B0" w:rsidRPr="00AA2E73" w:rsidRDefault="003531B0" w:rsidP="003531B0">
      <w:pPr>
        <w:spacing w:after="0" w:line="240" w:lineRule="auto"/>
        <w:rPr>
          <w:rFonts w:ascii="Times New Roman" w:hAnsi="Times New Roman" w:cs="Times New Roman"/>
        </w:rPr>
      </w:pPr>
    </w:p>
    <w:p w14:paraId="7E531DAA" w14:textId="203497CB" w:rsidR="00E00977" w:rsidRDefault="008E6742" w:rsidP="001572A1">
      <w:pPr>
        <w:rPr>
          <w:ins w:id="0" w:author="Sandoya Miranda,German V" w:date="2020-03-10T18:06:00Z"/>
          <w:rFonts w:ascii="Times New Roman" w:hAnsi="Times New Roman" w:cs="Times New Roman"/>
          <w:szCs w:val="24"/>
        </w:rPr>
      </w:pPr>
      <w:r>
        <w:rPr>
          <w:rFonts w:ascii="Times New Roman" w:hAnsi="Times New Roman" w:cs="Times New Roman"/>
        </w:rPr>
        <w:t>L</w:t>
      </w:r>
      <w:r w:rsidR="000B6DB5">
        <w:rPr>
          <w:rFonts w:ascii="Times New Roman" w:hAnsi="Times New Roman" w:cs="Times New Roman"/>
        </w:rPr>
        <w:t>ettuce (</w:t>
      </w:r>
      <w:r w:rsidR="000B6DB5">
        <w:rPr>
          <w:rFonts w:ascii="Times New Roman" w:hAnsi="Times New Roman" w:cs="Times New Roman"/>
          <w:i/>
          <w:iCs/>
        </w:rPr>
        <w:t xml:space="preserve">Lactuca sativa </w:t>
      </w:r>
      <w:r w:rsidR="000B6DB5">
        <w:rPr>
          <w:rFonts w:ascii="Times New Roman" w:hAnsi="Times New Roman" w:cs="Times New Roman"/>
        </w:rPr>
        <w:t xml:space="preserve">L.) </w:t>
      </w:r>
      <w:r w:rsidR="008A7E48">
        <w:rPr>
          <w:rFonts w:ascii="Times New Roman" w:hAnsi="Times New Roman" w:cs="Times New Roman"/>
        </w:rPr>
        <w:t>is an</w:t>
      </w:r>
      <w:r w:rsidR="000B6DB5">
        <w:rPr>
          <w:rFonts w:ascii="Times New Roman" w:hAnsi="Times New Roman" w:cs="Times New Roman"/>
        </w:rPr>
        <w:t xml:space="preserve"> economically important crop </w:t>
      </w:r>
      <w:r w:rsidR="00833810">
        <w:rPr>
          <w:rFonts w:ascii="Times New Roman" w:hAnsi="Times New Roman" w:cs="Times New Roman"/>
        </w:rPr>
        <w:t>with a production value of $</w:t>
      </w:r>
      <w:r w:rsidR="002F7BCC">
        <w:rPr>
          <w:rFonts w:ascii="Times New Roman" w:hAnsi="Times New Roman" w:cs="Times New Roman"/>
        </w:rPr>
        <w:t>2.84 billion</w:t>
      </w:r>
      <w:r w:rsidR="008053A7">
        <w:rPr>
          <w:rFonts w:ascii="Times New Roman" w:hAnsi="Times New Roman" w:cs="Times New Roman"/>
        </w:rPr>
        <w:t xml:space="preserve"> annually</w:t>
      </w:r>
      <w:r w:rsidR="003869D1">
        <w:rPr>
          <w:rFonts w:ascii="Times New Roman" w:hAnsi="Times New Roman" w:cs="Times New Roman"/>
        </w:rPr>
        <w:t xml:space="preserve">. </w:t>
      </w:r>
      <w:r w:rsidR="002F7BCC">
        <w:rPr>
          <w:rFonts w:ascii="Times New Roman" w:hAnsi="Times New Roman" w:cs="Times New Roman"/>
        </w:rPr>
        <w:t xml:space="preserve">Mid-rib discoloration is a stress disorder caused by enzymatic reactions leading to loss of quality and marketability. Phenylalanine ammonia lyase (PAL) and polyphenol oxidase (PPO) are the main enzymes involved in pink-rib and are activated upon wounding or stress. Previous reports have suggested antioxidant compounds as an option to inhibit or reverse discoloration. In this study, we induced wounding in store bought romaine and iceberg heads and submerged </w:t>
      </w:r>
      <w:r w:rsidR="00836407">
        <w:rPr>
          <w:rFonts w:ascii="Times New Roman" w:hAnsi="Times New Roman" w:cs="Times New Roman"/>
        </w:rPr>
        <w:t>mid-rib sections</w:t>
      </w:r>
      <w:r w:rsidR="002F7BCC">
        <w:rPr>
          <w:rFonts w:ascii="Times New Roman" w:hAnsi="Times New Roman" w:cs="Times New Roman"/>
        </w:rPr>
        <w:t xml:space="preserve"> in </w:t>
      </w:r>
      <w:r w:rsidR="00163F0E">
        <w:rPr>
          <w:rFonts w:ascii="Times New Roman" w:hAnsi="Times New Roman" w:cs="Times New Roman"/>
        </w:rPr>
        <w:t xml:space="preserve">water, </w:t>
      </w:r>
      <w:r w:rsidR="002F7BCC">
        <w:rPr>
          <w:rFonts w:ascii="Times New Roman" w:hAnsi="Times New Roman" w:cs="Times New Roman"/>
        </w:rPr>
        <w:t>cysteine</w:t>
      </w:r>
      <w:r w:rsidR="00F226EA">
        <w:rPr>
          <w:rFonts w:ascii="Times New Roman" w:hAnsi="Times New Roman" w:cs="Times New Roman"/>
        </w:rPr>
        <w:t xml:space="preserve"> (500 ppm)</w:t>
      </w:r>
      <w:r w:rsidR="00163F0E">
        <w:rPr>
          <w:rFonts w:ascii="Times New Roman" w:hAnsi="Times New Roman" w:cs="Times New Roman"/>
        </w:rPr>
        <w:t>,</w:t>
      </w:r>
      <w:r w:rsidR="002F7BCC">
        <w:rPr>
          <w:rFonts w:ascii="Times New Roman" w:hAnsi="Times New Roman" w:cs="Times New Roman"/>
        </w:rPr>
        <w:t xml:space="preserve"> and </w:t>
      </w:r>
      <w:r w:rsidR="00FD7802">
        <w:rPr>
          <w:rFonts w:ascii="Times New Roman" w:hAnsi="Times New Roman" w:cs="Times New Roman"/>
        </w:rPr>
        <w:t>a</w:t>
      </w:r>
      <w:r w:rsidR="00836407">
        <w:rPr>
          <w:rFonts w:ascii="Times New Roman" w:hAnsi="Times New Roman" w:cs="Times New Roman"/>
        </w:rPr>
        <w:t xml:space="preserve"> nonpublic</w:t>
      </w:r>
      <w:r w:rsidR="002F7BCC">
        <w:rPr>
          <w:rFonts w:ascii="Times New Roman" w:hAnsi="Times New Roman" w:cs="Times New Roman"/>
        </w:rPr>
        <w:t xml:space="preserve"> treatment</w:t>
      </w:r>
      <w:r w:rsidR="00F226EA">
        <w:rPr>
          <w:rFonts w:ascii="Times New Roman" w:hAnsi="Times New Roman" w:cs="Times New Roman"/>
        </w:rPr>
        <w:t xml:space="preserve"> (1000 ppm)</w:t>
      </w:r>
      <w:r w:rsidR="003869D1">
        <w:rPr>
          <w:rFonts w:ascii="Times New Roman" w:hAnsi="Times New Roman" w:cs="Times New Roman"/>
        </w:rPr>
        <w:t xml:space="preserve">, as well as an </w:t>
      </w:r>
      <w:r w:rsidR="00163F0E">
        <w:rPr>
          <w:rFonts w:ascii="Times New Roman" w:hAnsi="Times New Roman" w:cs="Times New Roman"/>
        </w:rPr>
        <w:t>additional control without wounding.</w:t>
      </w:r>
      <w:r w:rsidR="002F7BCC">
        <w:rPr>
          <w:rFonts w:ascii="Times New Roman" w:hAnsi="Times New Roman" w:cs="Times New Roman"/>
        </w:rPr>
        <w:t xml:space="preserve"> Following 30 s</w:t>
      </w:r>
      <w:r>
        <w:rPr>
          <w:rFonts w:ascii="Times New Roman" w:hAnsi="Times New Roman" w:cs="Times New Roman"/>
        </w:rPr>
        <w:t>econds</w:t>
      </w:r>
      <w:r w:rsidR="002F7BCC">
        <w:rPr>
          <w:rFonts w:ascii="Times New Roman" w:hAnsi="Times New Roman" w:cs="Times New Roman"/>
        </w:rPr>
        <w:t xml:space="preserve"> of submersion, mid-ribs were pat dried and stored in </w:t>
      </w:r>
      <w:r w:rsidR="002F7BCC" w:rsidRPr="00B3256C">
        <w:rPr>
          <w:rFonts w:ascii="Times New Roman" w:hAnsi="Times New Roman" w:cs="Times New Roman"/>
          <w:bCs/>
        </w:rPr>
        <w:t>breathable</w:t>
      </w:r>
      <w:r w:rsidR="002F7BCC">
        <w:rPr>
          <w:rFonts w:ascii="Times New Roman" w:hAnsi="Times New Roman" w:cs="Times New Roman"/>
          <w:bCs/>
        </w:rPr>
        <w:t xml:space="preserve">, high-density polyethylene bags at 5 </w:t>
      </w:r>
      <w:r w:rsidR="002F7BCC" w:rsidRPr="00E35AE9">
        <w:rPr>
          <w:rFonts w:ascii="Times New Roman" w:hAnsi="Times New Roman" w:cs="Times New Roman"/>
          <w:szCs w:val="24"/>
        </w:rPr>
        <w:t>°C/95%</w:t>
      </w:r>
      <w:r w:rsidR="002F7BCC">
        <w:rPr>
          <w:rFonts w:ascii="Times New Roman" w:hAnsi="Times New Roman" w:cs="Times New Roman"/>
          <w:szCs w:val="24"/>
        </w:rPr>
        <w:t xml:space="preserve"> relative humidity</w:t>
      </w:r>
      <w:r w:rsidR="002F7BCC" w:rsidRPr="00E35AE9">
        <w:rPr>
          <w:rFonts w:ascii="Times New Roman" w:hAnsi="Times New Roman" w:cs="Times New Roman"/>
          <w:szCs w:val="24"/>
        </w:rPr>
        <w:t xml:space="preserve"> </w:t>
      </w:r>
      <w:r w:rsidR="002F7BCC">
        <w:rPr>
          <w:rFonts w:ascii="Times New Roman" w:hAnsi="Times New Roman" w:cs="Times New Roman"/>
          <w:szCs w:val="24"/>
        </w:rPr>
        <w:t>for</w:t>
      </w:r>
      <w:r w:rsidR="002F7BCC" w:rsidRPr="00E35AE9">
        <w:rPr>
          <w:rFonts w:ascii="Times New Roman" w:hAnsi="Times New Roman" w:cs="Times New Roman"/>
          <w:szCs w:val="24"/>
        </w:rPr>
        <w:t xml:space="preserve"> </w:t>
      </w:r>
      <w:r w:rsidR="00163F0E">
        <w:rPr>
          <w:rFonts w:ascii="Times New Roman" w:hAnsi="Times New Roman" w:cs="Times New Roman"/>
          <w:szCs w:val="24"/>
        </w:rPr>
        <w:t>5</w:t>
      </w:r>
      <w:r w:rsidR="002F7BCC" w:rsidRPr="00E35AE9">
        <w:rPr>
          <w:rFonts w:ascii="Times New Roman" w:hAnsi="Times New Roman" w:cs="Times New Roman"/>
          <w:szCs w:val="24"/>
        </w:rPr>
        <w:t xml:space="preserve"> d.</w:t>
      </w:r>
      <w:r w:rsidR="00F226EA">
        <w:rPr>
          <w:rFonts w:ascii="Times New Roman" w:hAnsi="Times New Roman" w:cs="Times New Roman"/>
          <w:szCs w:val="24"/>
        </w:rPr>
        <w:t xml:space="preserve"> Samples were</w:t>
      </w:r>
      <w:r w:rsidR="002F7BCC">
        <w:rPr>
          <w:rFonts w:ascii="Times New Roman" w:hAnsi="Times New Roman" w:cs="Times New Roman"/>
          <w:szCs w:val="24"/>
        </w:rPr>
        <w:t xml:space="preserve"> </w:t>
      </w:r>
      <w:r w:rsidR="00F226EA">
        <w:rPr>
          <w:rFonts w:ascii="Times New Roman" w:hAnsi="Times New Roman" w:cs="Times New Roman"/>
          <w:szCs w:val="24"/>
        </w:rPr>
        <w:t xml:space="preserve">evaluated for discoloration subjectively </w:t>
      </w:r>
      <w:r w:rsidR="00AB642F">
        <w:rPr>
          <w:rFonts w:ascii="Times New Roman" w:hAnsi="Times New Roman" w:cs="Times New Roman"/>
          <w:szCs w:val="24"/>
        </w:rPr>
        <w:t>via visual inspection. A digital imaging method was also developed to provide a</w:t>
      </w:r>
      <w:r w:rsidR="00D61E9E">
        <w:rPr>
          <w:rFonts w:ascii="Times New Roman" w:hAnsi="Times New Roman" w:cs="Times New Roman"/>
          <w:szCs w:val="24"/>
        </w:rPr>
        <w:t xml:space="preserve">n </w:t>
      </w:r>
      <w:r w:rsidR="00AB642F">
        <w:rPr>
          <w:rFonts w:ascii="Times New Roman" w:hAnsi="Times New Roman" w:cs="Times New Roman"/>
          <w:szCs w:val="24"/>
        </w:rPr>
        <w:t xml:space="preserve">objective measure of pinking severity. In this method, pixel RGB values from digital images of the mid-ribs were measured to determine the percentage of </w:t>
      </w:r>
      <w:r w:rsidR="00D61E9E">
        <w:rPr>
          <w:rFonts w:ascii="Times New Roman" w:hAnsi="Times New Roman" w:cs="Times New Roman"/>
          <w:szCs w:val="24"/>
        </w:rPr>
        <w:t xml:space="preserve">pixels classified as pink at each cut site. </w:t>
      </w:r>
      <w:r w:rsidR="00F226EA">
        <w:rPr>
          <w:rFonts w:ascii="Times New Roman" w:hAnsi="Times New Roman" w:cs="Times New Roman"/>
          <w:szCs w:val="24"/>
        </w:rPr>
        <w:t>Samples were then frozen in liquid nitrogen and processed for enzyme activity and metabolite analysis using spectrophotometry, high performance liquid chromatography (HPLC), and liquid chromatography mass spectrometry (LC-MS).</w:t>
      </w:r>
      <w:r w:rsidR="00FD7802">
        <w:rPr>
          <w:rFonts w:ascii="Times New Roman" w:hAnsi="Times New Roman" w:cs="Times New Roman"/>
          <w:szCs w:val="24"/>
        </w:rPr>
        <w:t xml:space="preserve"> </w:t>
      </w:r>
      <w:r w:rsidR="00163F0E">
        <w:rPr>
          <w:rFonts w:ascii="Times New Roman" w:hAnsi="Times New Roman" w:cs="Times New Roman"/>
          <w:szCs w:val="24"/>
        </w:rPr>
        <w:t xml:space="preserve">In romaine lettuce, </w:t>
      </w:r>
      <w:ins w:id="1" w:author=" " w:date="2020-03-12T16:36:00Z">
        <w:r w:rsidR="00615EEB">
          <w:rPr>
            <w:rFonts w:ascii="Times New Roman" w:hAnsi="Times New Roman" w:cs="Times New Roman"/>
            <w:szCs w:val="24"/>
          </w:rPr>
          <w:t>evaluation via visual inspec</w:t>
        </w:r>
      </w:ins>
      <w:ins w:id="2" w:author=" " w:date="2020-03-12T16:37:00Z">
        <w:r w:rsidR="00615EEB">
          <w:rPr>
            <w:rFonts w:ascii="Times New Roman" w:hAnsi="Times New Roman" w:cs="Times New Roman"/>
            <w:szCs w:val="24"/>
          </w:rPr>
          <w:t xml:space="preserve">tion indicated that </w:t>
        </w:r>
      </w:ins>
      <w:r w:rsidR="00163F0E">
        <w:rPr>
          <w:rFonts w:ascii="Times New Roman" w:hAnsi="Times New Roman" w:cs="Times New Roman"/>
          <w:szCs w:val="24"/>
        </w:rPr>
        <w:t xml:space="preserve">all treatments had minor to moderate pink-rib </w:t>
      </w:r>
      <w:r w:rsidR="00836407">
        <w:rPr>
          <w:rFonts w:ascii="Times New Roman" w:hAnsi="Times New Roman" w:cs="Times New Roman"/>
          <w:szCs w:val="24"/>
        </w:rPr>
        <w:t>on the third day of storage</w:t>
      </w:r>
      <w:r w:rsidR="00163F0E">
        <w:rPr>
          <w:rFonts w:ascii="Times New Roman" w:hAnsi="Times New Roman" w:cs="Times New Roman"/>
          <w:szCs w:val="24"/>
        </w:rPr>
        <w:t xml:space="preserve">. Pink-rib discoloration advanced to moderately severe in cysteine and the wounded control samples </w:t>
      </w:r>
      <w:r w:rsidR="00836407">
        <w:rPr>
          <w:rFonts w:ascii="Times New Roman" w:hAnsi="Times New Roman" w:cs="Times New Roman"/>
          <w:szCs w:val="24"/>
        </w:rPr>
        <w:t>on day</w:t>
      </w:r>
      <w:r w:rsidR="00163F0E">
        <w:rPr>
          <w:rFonts w:ascii="Times New Roman" w:hAnsi="Times New Roman" w:cs="Times New Roman"/>
          <w:szCs w:val="24"/>
        </w:rPr>
        <w:t xml:space="preserve"> </w:t>
      </w:r>
      <w:r w:rsidR="00836407">
        <w:rPr>
          <w:rFonts w:ascii="Times New Roman" w:hAnsi="Times New Roman" w:cs="Times New Roman"/>
          <w:szCs w:val="24"/>
        </w:rPr>
        <w:t>five</w:t>
      </w:r>
      <w:r w:rsidR="00163F0E">
        <w:rPr>
          <w:rFonts w:ascii="Times New Roman" w:hAnsi="Times New Roman" w:cs="Times New Roman"/>
          <w:szCs w:val="24"/>
        </w:rPr>
        <w:t xml:space="preserve">. </w:t>
      </w:r>
      <w:r w:rsidR="008A7E48">
        <w:rPr>
          <w:rFonts w:ascii="Times New Roman" w:hAnsi="Times New Roman" w:cs="Times New Roman"/>
          <w:szCs w:val="24"/>
        </w:rPr>
        <w:t>In i</w:t>
      </w:r>
      <w:r w:rsidR="00163F0E">
        <w:rPr>
          <w:rFonts w:ascii="Times New Roman" w:hAnsi="Times New Roman" w:cs="Times New Roman"/>
          <w:szCs w:val="24"/>
        </w:rPr>
        <w:t>ceberg lettuce</w:t>
      </w:r>
      <w:r w:rsidR="008A7E48">
        <w:rPr>
          <w:rFonts w:ascii="Times New Roman" w:hAnsi="Times New Roman" w:cs="Times New Roman"/>
          <w:szCs w:val="24"/>
        </w:rPr>
        <w:t>, the nonpublic</w:t>
      </w:r>
      <w:r w:rsidR="00163F0E">
        <w:rPr>
          <w:rFonts w:ascii="Times New Roman" w:hAnsi="Times New Roman" w:cs="Times New Roman"/>
          <w:szCs w:val="24"/>
        </w:rPr>
        <w:t xml:space="preserve"> treatment</w:t>
      </w:r>
      <w:r w:rsidR="008A7E48">
        <w:rPr>
          <w:rFonts w:ascii="Times New Roman" w:hAnsi="Times New Roman" w:cs="Times New Roman"/>
          <w:szCs w:val="24"/>
        </w:rPr>
        <w:t xml:space="preserve"> had no sign of pink-rib discoloration by the f</w:t>
      </w:r>
      <w:r w:rsidR="00836407">
        <w:rPr>
          <w:rFonts w:ascii="Times New Roman" w:hAnsi="Times New Roman" w:cs="Times New Roman"/>
          <w:szCs w:val="24"/>
        </w:rPr>
        <w:t>ifth day</w:t>
      </w:r>
      <w:r w:rsidR="00163F0E">
        <w:rPr>
          <w:rFonts w:ascii="Times New Roman" w:hAnsi="Times New Roman" w:cs="Times New Roman"/>
          <w:szCs w:val="24"/>
        </w:rPr>
        <w:t>, while cysteine and the wounded control</w:t>
      </w:r>
      <w:r w:rsidR="008A7E48">
        <w:rPr>
          <w:rFonts w:ascii="Times New Roman" w:hAnsi="Times New Roman" w:cs="Times New Roman"/>
          <w:szCs w:val="24"/>
        </w:rPr>
        <w:t xml:space="preserve"> resulted in </w:t>
      </w:r>
      <w:r w:rsidR="00163F0E">
        <w:rPr>
          <w:rFonts w:ascii="Times New Roman" w:hAnsi="Times New Roman" w:cs="Times New Roman"/>
          <w:szCs w:val="24"/>
        </w:rPr>
        <w:t xml:space="preserve">moderate to moderately severe </w:t>
      </w:r>
      <w:r w:rsidR="008A7E48">
        <w:rPr>
          <w:rFonts w:ascii="Times New Roman" w:hAnsi="Times New Roman" w:cs="Times New Roman"/>
          <w:szCs w:val="24"/>
        </w:rPr>
        <w:t xml:space="preserve">pink-rib </w:t>
      </w:r>
      <w:r w:rsidR="00836407">
        <w:rPr>
          <w:rFonts w:ascii="Times New Roman" w:hAnsi="Times New Roman" w:cs="Times New Roman"/>
          <w:szCs w:val="24"/>
        </w:rPr>
        <w:t>on the third day</w:t>
      </w:r>
      <w:r w:rsidR="00163F0E">
        <w:rPr>
          <w:rFonts w:ascii="Times New Roman" w:hAnsi="Times New Roman" w:cs="Times New Roman"/>
          <w:szCs w:val="24"/>
        </w:rPr>
        <w:t>.</w:t>
      </w:r>
      <w:ins w:id="3" w:author=" " w:date="2020-03-12T16:44:00Z">
        <w:r w:rsidR="00A64364">
          <w:rPr>
            <w:rFonts w:ascii="Times New Roman" w:hAnsi="Times New Roman" w:cs="Times New Roman"/>
            <w:szCs w:val="24"/>
          </w:rPr>
          <w:t xml:space="preserve"> </w:t>
        </w:r>
      </w:ins>
      <w:ins w:id="4" w:author=" " w:date="2020-03-12T16:56:00Z">
        <w:r w:rsidR="00A27FD5">
          <w:rPr>
            <w:rFonts w:ascii="Times New Roman" w:hAnsi="Times New Roman" w:cs="Times New Roman"/>
            <w:szCs w:val="24"/>
          </w:rPr>
          <w:t>Over the course of treatment, t</w:t>
        </w:r>
      </w:ins>
      <w:ins w:id="5" w:author=" " w:date="2020-03-12T16:50:00Z">
        <w:r w:rsidR="00A64364">
          <w:rPr>
            <w:rFonts w:ascii="Times New Roman" w:hAnsi="Times New Roman" w:cs="Times New Roman"/>
            <w:szCs w:val="24"/>
          </w:rPr>
          <w:t xml:space="preserve">he severity of </w:t>
        </w:r>
      </w:ins>
      <w:ins w:id="6" w:author=" " w:date="2020-03-12T16:51:00Z">
        <w:r w:rsidR="00A64364">
          <w:rPr>
            <w:rFonts w:ascii="Times New Roman" w:hAnsi="Times New Roman" w:cs="Times New Roman"/>
            <w:szCs w:val="24"/>
          </w:rPr>
          <w:t>discoloration</w:t>
        </w:r>
      </w:ins>
      <w:ins w:id="7" w:author=" " w:date="2020-03-12T16:50:00Z">
        <w:r w:rsidR="00A64364">
          <w:rPr>
            <w:rFonts w:ascii="Times New Roman" w:hAnsi="Times New Roman" w:cs="Times New Roman"/>
            <w:szCs w:val="24"/>
          </w:rPr>
          <w:t xml:space="preserve"> measured by </w:t>
        </w:r>
      </w:ins>
      <w:ins w:id="8" w:author=" " w:date="2020-03-12T16:45:00Z">
        <w:r w:rsidR="00A64364">
          <w:rPr>
            <w:rFonts w:ascii="Times New Roman" w:hAnsi="Times New Roman" w:cs="Times New Roman"/>
            <w:szCs w:val="24"/>
          </w:rPr>
          <w:t xml:space="preserve">the digital imaging method </w:t>
        </w:r>
      </w:ins>
      <w:ins w:id="9" w:author=" " w:date="2020-03-12T16:46:00Z">
        <w:r w:rsidR="00A64364">
          <w:rPr>
            <w:rFonts w:ascii="Times New Roman" w:hAnsi="Times New Roman" w:cs="Times New Roman"/>
            <w:szCs w:val="24"/>
          </w:rPr>
          <w:t xml:space="preserve">matched </w:t>
        </w:r>
      </w:ins>
      <w:ins w:id="10" w:author=" " w:date="2020-03-12T16:52:00Z">
        <w:r w:rsidR="00A27FD5">
          <w:rPr>
            <w:rFonts w:ascii="Times New Roman" w:hAnsi="Times New Roman" w:cs="Times New Roman"/>
            <w:szCs w:val="24"/>
          </w:rPr>
          <w:t xml:space="preserve">that </w:t>
        </w:r>
      </w:ins>
      <w:ins w:id="11" w:author=" " w:date="2020-03-12T16:53:00Z">
        <w:r w:rsidR="00A27FD5">
          <w:rPr>
            <w:rFonts w:ascii="Times New Roman" w:hAnsi="Times New Roman" w:cs="Times New Roman"/>
            <w:szCs w:val="24"/>
          </w:rPr>
          <w:t>which was evaluated</w:t>
        </w:r>
      </w:ins>
      <w:ins w:id="12" w:author=" " w:date="2020-03-12T16:49:00Z">
        <w:r w:rsidR="00A64364">
          <w:rPr>
            <w:rFonts w:ascii="Times New Roman" w:hAnsi="Times New Roman" w:cs="Times New Roman"/>
            <w:szCs w:val="24"/>
          </w:rPr>
          <w:t xml:space="preserve"> </w:t>
        </w:r>
      </w:ins>
      <w:ins w:id="13" w:author=" " w:date="2020-03-12T16:53:00Z">
        <w:r w:rsidR="00A27FD5">
          <w:rPr>
            <w:rFonts w:ascii="Times New Roman" w:hAnsi="Times New Roman" w:cs="Times New Roman"/>
            <w:szCs w:val="24"/>
          </w:rPr>
          <w:t xml:space="preserve">by </w:t>
        </w:r>
      </w:ins>
      <w:ins w:id="14" w:author=" " w:date="2020-03-12T16:49:00Z">
        <w:r w:rsidR="00A64364">
          <w:rPr>
            <w:rFonts w:ascii="Times New Roman" w:hAnsi="Times New Roman" w:cs="Times New Roman"/>
            <w:szCs w:val="24"/>
          </w:rPr>
          <w:t>visual inspection</w:t>
        </w:r>
      </w:ins>
      <w:bookmarkStart w:id="15" w:name="_GoBack"/>
      <w:bookmarkEnd w:id="15"/>
      <w:ins w:id="16" w:author=" " w:date="2020-03-12T16:50:00Z">
        <w:r w:rsidR="00A64364">
          <w:rPr>
            <w:rFonts w:ascii="Times New Roman" w:hAnsi="Times New Roman" w:cs="Times New Roman"/>
            <w:szCs w:val="24"/>
          </w:rPr>
          <w:t>.</w:t>
        </w:r>
      </w:ins>
      <w:r w:rsidR="00163F0E">
        <w:rPr>
          <w:rFonts w:ascii="Times New Roman" w:hAnsi="Times New Roman" w:cs="Times New Roman"/>
          <w:szCs w:val="24"/>
        </w:rPr>
        <w:t xml:space="preserve"> This study </w:t>
      </w:r>
      <w:r w:rsidR="001572A1">
        <w:rPr>
          <w:rFonts w:ascii="Times New Roman" w:hAnsi="Times New Roman" w:cs="Times New Roman"/>
          <w:szCs w:val="24"/>
        </w:rPr>
        <w:t>showed the metabolites changes in the phenylpropanoid pathway</w:t>
      </w:r>
      <w:r w:rsidR="008A7E48">
        <w:rPr>
          <w:rFonts w:ascii="Times New Roman" w:hAnsi="Times New Roman" w:cs="Times New Roman"/>
          <w:szCs w:val="24"/>
        </w:rPr>
        <w:t>, including an increase in PAL activity and metabolite formation</w:t>
      </w:r>
      <w:r w:rsidR="001572A1">
        <w:rPr>
          <w:rFonts w:ascii="Times New Roman" w:hAnsi="Times New Roman" w:cs="Times New Roman"/>
          <w:szCs w:val="24"/>
        </w:rPr>
        <w:t xml:space="preserve"> after pink-rib discoloration was induced</w:t>
      </w:r>
      <w:r w:rsidR="008A7E48">
        <w:rPr>
          <w:rFonts w:ascii="Times New Roman" w:hAnsi="Times New Roman" w:cs="Times New Roman"/>
          <w:szCs w:val="24"/>
        </w:rPr>
        <w:t>.</w:t>
      </w:r>
    </w:p>
    <w:p w14:paraId="09F8D2C7" w14:textId="13C21DEE" w:rsidR="008E6742" w:rsidRDefault="008E6742" w:rsidP="001572A1">
      <w:pPr>
        <w:rPr>
          <w:rFonts w:ascii="Times New Roman" w:hAnsi="Times New Roman" w:cs="Times New Roman"/>
          <w:szCs w:val="24"/>
        </w:rPr>
      </w:pPr>
      <w:ins w:id="17" w:author="Sandoya Miranda,German V" w:date="2020-03-10T18:06:00Z">
        <w:r>
          <w:rPr>
            <w:rFonts w:ascii="Times New Roman" w:hAnsi="Times New Roman" w:cs="Times New Roman"/>
            <w:szCs w:val="24"/>
          </w:rPr>
          <w:t>What are the results of the digital imaging method?</w:t>
        </w:r>
      </w:ins>
    </w:p>
    <w:p w14:paraId="6BD7B16C" w14:textId="2E38B9A4" w:rsidR="003869D1" w:rsidRDefault="00B85996" w:rsidP="00511769">
      <w:pPr>
        <w:rPr>
          <w:rFonts w:ascii="Times New Roman" w:hAnsi="Times New Roman" w:cs="Times New Roman"/>
          <w:szCs w:val="24"/>
        </w:rPr>
      </w:pPr>
      <w:r>
        <w:rPr>
          <w:rFonts w:ascii="Times New Roman" w:hAnsi="Times New Roman" w:cs="Times New Roman"/>
          <w:szCs w:val="24"/>
        </w:rPr>
        <w:t>3</w:t>
      </w:r>
      <w:r w:rsidR="008A7E48">
        <w:rPr>
          <w:rFonts w:ascii="Times New Roman" w:hAnsi="Times New Roman" w:cs="Times New Roman"/>
          <w:szCs w:val="24"/>
        </w:rPr>
        <w:t>98</w:t>
      </w:r>
      <w:r>
        <w:rPr>
          <w:rFonts w:ascii="Times New Roman" w:hAnsi="Times New Roman" w:cs="Times New Roman"/>
          <w:szCs w:val="24"/>
        </w:rPr>
        <w:t>/</w:t>
      </w:r>
      <w:r w:rsidR="00F226EA">
        <w:rPr>
          <w:rFonts w:ascii="Times New Roman" w:hAnsi="Times New Roman" w:cs="Times New Roman"/>
          <w:szCs w:val="24"/>
        </w:rPr>
        <w:t>400 word limit</w:t>
      </w:r>
    </w:p>
    <w:p w14:paraId="42E6A45D" w14:textId="5E360BEB" w:rsidR="003869D1" w:rsidRDefault="003869D1" w:rsidP="00511769">
      <w:pPr>
        <w:rPr>
          <w:rFonts w:ascii="Times New Roman" w:hAnsi="Times New Roman" w:cs="Times New Roman"/>
        </w:rPr>
      </w:pPr>
      <w:r>
        <w:rPr>
          <w:rFonts w:ascii="Times New Roman" w:hAnsi="Times New Roman" w:cs="Times New Roman"/>
          <w:szCs w:val="24"/>
        </w:rPr>
        <w:t>USDA-NASS (2019)</w:t>
      </w:r>
    </w:p>
    <w:p w14:paraId="62DE92EA" w14:textId="5DF6316D" w:rsidR="000E2807" w:rsidRPr="003869D1" w:rsidRDefault="000E2807">
      <w:pPr>
        <w:rPr>
          <w:rFonts w:ascii="Times New Roman" w:hAnsi="Times New Roman" w:cs="Times New Roman"/>
          <w:color w:val="1F3864" w:themeColor="accent5" w:themeShade="80"/>
          <w:szCs w:val="24"/>
        </w:rPr>
      </w:pPr>
    </w:p>
    <w:sectPr w:rsidR="000E2807" w:rsidRPr="00386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doya Miranda,German V">
    <w15:presenceInfo w15:providerId="AD" w15:userId="S::gsandoyamiranda@ufl.edu::6af764c3-52dd-4b50-ab84-d1d731ee3828"/>
  </w15:person>
  <w15:person w15:author=" ">
    <w15:presenceInfo w15:providerId="Windows Live" w15:userId="1ca6c9a27c3b2f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769"/>
    <w:rsid w:val="00011384"/>
    <w:rsid w:val="00045905"/>
    <w:rsid w:val="000B6DB5"/>
    <w:rsid w:val="000E2807"/>
    <w:rsid w:val="00144297"/>
    <w:rsid w:val="001572A1"/>
    <w:rsid w:val="00163F0E"/>
    <w:rsid w:val="00165DD5"/>
    <w:rsid w:val="00183122"/>
    <w:rsid w:val="001A72BE"/>
    <w:rsid w:val="002753E6"/>
    <w:rsid w:val="002D06BF"/>
    <w:rsid w:val="002D4AEA"/>
    <w:rsid w:val="002F6E93"/>
    <w:rsid w:val="002F7BCC"/>
    <w:rsid w:val="0034382E"/>
    <w:rsid w:val="003531B0"/>
    <w:rsid w:val="00376737"/>
    <w:rsid w:val="003869D1"/>
    <w:rsid w:val="00456B35"/>
    <w:rsid w:val="004A70E5"/>
    <w:rsid w:val="0051068F"/>
    <w:rsid w:val="00511769"/>
    <w:rsid w:val="00551C2F"/>
    <w:rsid w:val="005813FF"/>
    <w:rsid w:val="005F534F"/>
    <w:rsid w:val="00615EEB"/>
    <w:rsid w:val="008053A7"/>
    <w:rsid w:val="0083012E"/>
    <w:rsid w:val="00833810"/>
    <w:rsid w:val="00836407"/>
    <w:rsid w:val="008A7DA4"/>
    <w:rsid w:val="008A7E48"/>
    <w:rsid w:val="008E1DA1"/>
    <w:rsid w:val="008E6742"/>
    <w:rsid w:val="00926D3E"/>
    <w:rsid w:val="00991309"/>
    <w:rsid w:val="009F7E74"/>
    <w:rsid w:val="00A17A1B"/>
    <w:rsid w:val="00A27FD5"/>
    <w:rsid w:val="00A64364"/>
    <w:rsid w:val="00AA2E73"/>
    <w:rsid w:val="00AB642F"/>
    <w:rsid w:val="00AD19F2"/>
    <w:rsid w:val="00AD4731"/>
    <w:rsid w:val="00B85996"/>
    <w:rsid w:val="00B93592"/>
    <w:rsid w:val="00BA1796"/>
    <w:rsid w:val="00C56852"/>
    <w:rsid w:val="00CE7F58"/>
    <w:rsid w:val="00D16FE5"/>
    <w:rsid w:val="00D51F1A"/>
    <w:rsid w:val="00D61E9E"/>
    <w:rsid w:val="00DA577C"/>
    <w:rsid w:val="00DB409F"/>
    <w:rsid w:val="00E00977"/>
    <w:rsid w:val="00E3461B"/>
    <w:rsid w:val="00E35AE9"/>
    <w:rsid w:val="00F226EA"/>
    <w:rsid w:val="00F54581"/>
    <w:rsid w:val="00F654C5"/>
    <w:rsid w:val="00F66F26"/>
    <w:rsid w:val="00FD7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7327"/>
  <w15:chartTrackingRefBased/>
  <w15:docId w15:val="{698BD506-62EC-4B2C-B10C-A9D0D15F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7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769"/>
    <w:rPr>
      <w:rFonts w:ascii="Segoe UI" w:hAnsi="Segoe UI" w:cs="Segoe UI"/>
      <w:sz w:val="18"/>
      <w:szCs w:val="18"/>
    </w:rPr>
  </w:style>
  <w:style w:type="character" w:styleId="CommentReference">
    <w:name w:val="annotation reference"/>
    <w:basedOn w:val="DefaultParagraphFont"/>
    <w:uiPriority w:val="99"/>
    <w:semiHidden/>
    <w:unhideWhenUsed/>
    <w:rsid w:val="00511769"/>
    <w:rPr>
      <w:sz w:val="16"/>
      <w:szCs w:val="16"/>
    </w:rPr>
  </w:style>
  <w:style w:type="paragraph" w:styleId="CommentText">
    <w:name w:val="annotation text"/>
    <w:basedOn w:val="Normal"/>
    <w:link w:val="CommentTextChar"/>
    <w:uiPriority w:val="99"/>
    <w:semiHidden/>
    <w:unhideWhenUsed/>
    <w:rsid w:val="00511769"/>
    <w:pPr>
      <w:spacing w:line="240" w:lineRule="auto"/>
    </w:pPr>
    <w:rPr>
      <w:sz w:val="20"/>
      <w:szCs w:val="20"/>
    </w:rPr>
  </w:style>
  <w:style w:type="character" w:customStyle="1" w:styleId="CommentTextChar">
    <w:name w:val="Comment Text Char"/>
    <w:basedOn w:val="DefaultParagraphFont"/>
    <w:link w:val="CommentText"/>
    <w:uiPriority w:val="99"/>
    <w:semiHidden/>
    <w:rsid w:val="00511769"/>
    <w:rPr>
      <w:sz w:val="20"/>
      <w:szCs w:val="20"/>
    </w:rPr>
  </w:style>
  <w:style w:type="paragraph" w:styleId="CommentSubject">
    <w:name w:val="annotation subject"/>
    <w:basedOn w:val="CommentText"/>
    <w:next w:val="CommentText"/>
    <w:link w:val="CommentSubjectChar"/>
    <w:uiPriority w:val="99"/>
    <w:semiHidden/>
    <w:unhideWhenUsed/>
    <w:rsid w:val="00511769"/>
    <w:rPr>
      <w:b/>
      <w:bCs/>
    </w:rPr>
  </w:style>
  <w:style w:type="character" w:customStyle="1" w:styleId="CommentSubjectChar">
    <w:name w:val="Comment Subject Char"/>
    <w:basedOn w:val="CommentTextChar"/>
    <w:link w:val="CommentSubject"/>
    <w:uiPriority w:val="99"/>
    <w:semiHidden/>
    <w:rsid w:val="00511769"/>
    <w:rPr>
      <w:b/>
      <w:bCs/>
      <w:sz w:val="20"/>
      <w:szCs w:val="20"/>
    </w:rPr>
  </w:style>
  <w:style w:type="paragraph" w:styleId="NormalWeb">
    <w:name w:val="Normal (Web)"/>
    <w:basedOn w:val="Normal"/>
    <w:uiPriority w:val="99"/>
    <w:semiHidden/>
    <w:unhideWhenUsed/>
    <w:rsid w:val="00011384"/>
    <w:pPr>
      <w:spacing w:after="0" w:line="240" w:lineRule="auto"/>
    </w:pPr>
    <w:rPr>
      <w:rFonts w:ascii="Calibri" w:eastAsiaTheme="minorEastAsia" w:hAnsi="Calibri" w:cs="Calibri"/>
    </w:rPr>
  </w:style>
  <w:style w:type="character" w:styleId="Hyperlink">
    <w:name w:val="Hyperlink"/>
    <w:basedOn w:val="DefaultParagraphFont"/>
    <w:uiPriority w:val="99"/>
    <w:unhideWhenUsed/>
    <w:rsid w:val="003531B0"/>
    <w:rPr>
      <w:color w:val="0563C1" w:themeColor="hyperlink"/>
      <w:u w:val="single"/>
    </w:rPr>
  </w:style>
  <w:style w:type="character" w:styleId="UnresolvedMention">
    <w:name w:val="Unresolved Mention"/>
    <w:basedOn w:val="DefaultParagraphFont"/>
    <w:uiPriority w:val="99"/>
    <w:semiHidden/>
    <w:unhideWhenUsed/>
    <w:rsid w:val="003531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9055">
      <w:bodyDiv w:val="1"/>
      <w:marLeft w:val="0"/>
      <w:marRight w:val="0"/>
      <w:marTop w:val="0"/>
      <w:marBottom w:val="0"/>
      <w:divBdr>
        <w:top w:val="none" w:sz="0" w:space="0" w:color="auto"/>
        <w:left w:val="none" w:sz="0" w:space="0" w:color="auto"/>
        <w:bottom w:val="none" w:sz="0" w:space="0" w:color="auto"/>
        <w:right w:val="none" w:sz="0" w:space="0" w:color="auto"/>
      </w:divBdr>
    </w:div>
    <w:div w:id="63114031">
      <w:bodyDiv w:val="1"/>
      <w:marLeft w:val="0"/>
      <w:marRight w:val="0"/>
      <w:marTop w:val="0"/>
      <w:marBottom w:val="0"/>
      <w:divBdr>
        <w:top w:val="none" w:sz="0" w:space="0" w:color="auto"/>
        <w:left w:val="none" w:sz="0" w:space="0" w:color="auto"/>
        <w:bottom w:val="none" w:sz="0" w:space="0" w:color="auto"/>
        <w:right w:val="none" w:sz="0" w:space="0" w:color="auto"/>
      </w:divBdr>
    </w:div>
    <w:div w:id="312030015">
      <w:bodyDiv w:val="1"/>
      <w:marLeft w:val="0"/>
      <w:marRight w:val="0"/>
      <w:marTop w:val="0"/>
      <w:marBottom w:val="0"/>
      <w:divBdr>
        <w:top w:val="none" w:sz="0" w:space="0" w:color="auto"/>
        <w:left w:val="none" w:sz="0" w:space="0" w:color="auto"/>
        <w:bottom w:val="none" w:sz="0" w:space="0" w:color="auto"/>
        <w:right w:val="none" w:sz="0" w:space="0" w:color="auto"/>
      </w:divBdr>
    </w:div>
    <w:div w:id="141146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sasa@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7AA8B-CF8C-4B34-84E1-546084B41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Sargent,Steven A</dc:creator>
  <cp:keywords/>
  <dc:description/>
  <cp:lastModifiedBy> </cp:lastModifiedBy>
  <cp:revision>2</cp:revision>
  <cp:lastPrinted>2020-03-10T14:43:00Z</cp:lastPrinted>
  <dcterms:created xsi:type="dcterms:W3CDTF">2020-03-12T20:57:00Z</dcterms:created>
  <dcterms:modified xsi:type="dcterms:W3CDTF">2020-03-12T20:57:00Z</dcterms:modified>
</cp:coreProperties>
</file>