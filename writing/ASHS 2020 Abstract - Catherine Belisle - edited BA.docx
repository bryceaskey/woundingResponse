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DBA00" w14:textId="247971B9" w:rsidR="00011384" w:rsidRPr="003531B0" w:rsidRDefault="00BA1796" w:rsidP="00011384">
      <w:pPr>
        <w:pStyle w:val="NormalWeb"/>
        <w:rPr>
          <w:rFonts w:ascii="Times New Roman" w:hAnsi="Times New Roman" w:cs="Times New Roman"/>
          <w:b/>
          <w:color w:val="000000"/>
          <w:sz w:val="24"/>
          <w:szCs w:val="24"/>
        </w:rPr>
      </w:pPr>
      <w:r>
        <w:rPr>
          <w:rFonts w:ascii="Times New Roman" w:hAnsi="Times New Roman" w:cs="Times New Roman"/>
          <w:b/>
          <w:color w:val="000000"/>
          <w:sz w:val="24"/>
          <w:szCs w:val="24"/>
        </w:rPr>
        <w:t>Inhibitory effect of antioxidant compounds on pink-rib discoloration in lettuce mid-ribs</w:t>
      </w:r>
    </w:p>
    <w:p w14:paraId="52558EE8" w14:textId="77777777" w:rsidR="00AD4731" w:rsidRPr="00E35AE9" w:rsidRDefault="00AD4731" w:rsidP="00011384">
      <w:pPr>
        <w:pStyle w:val="NormalWeb"/>
        <w:rPr>
          <w:rFonts w:ascii="Times New Roman" w:hAnsi="Times New Roman" w:cs="Times New Roman"/>
          <w:color w:val="000000"/>
          <w:szCs w:val="24"/>
        </w:rPr>
      </w:pPr>
    </w:p>
    <w:p w14:paraId="37582C41" w14:textId="09F2515F" w:rsidR="00C56852" w:rsidRPr="003531B0" w:rsidRDefault="00011384" w:rsidP="00511769">
      <w:pPr>
        <w:rPr>
          <w:rFonts w:ascii="Times New Roman" w:hAnsi="Times New Roman" w:cs="Times New Roman"/>
          <w:szCs w:val="24"/>
          <w:vertAlign w:val="superscript"/>
        </w:rPr>
      </w:pPr>
      <w:r w:rsidRPr="003531B0">
        <w:rPr>
          <w:rFonts w:ascii="Times New Roman" w:hAnsi="Times New Roman" w:cs="Times New Roman"/>
          <w:szCs w:val="24"/>
        </w:rPr>
        <w:t>Catherine E. Belisle</w:t>
      </w:r>
      <w:r w:rsidR="003531B0">
        <w:rPr>
          <w:rFonts w:ascii="Times New Roman" w:hAnsi="Times New Roman" w:cs="Times New Roman"/>
          <w:szCs w:val="24"/>
          <w:vertAlign w:val="superscript"/>
        </w:rPr>
        <w:t>1</w:t>
      </w:r>
      <w:r w:rsidR="003531B0">
        <w:rPr>
          <w:rFonts w:ascii="Times New Roman" w:hAnsi="Times New Roman" w:cs="Times New Roman"/>
          <w:szCs w:val="24"/>
        </w:rPr>
        <w:t>*</w:t>
      </w:r>
      <w:r w:rsidRPr="00E35AE9">
        <w:rPr>
          <w:rFonts w:ascii="Times New Roman" w:hAnsi="Times New Roman" w:cs="Times New Roman"/>
          <w:szCs w:val="24"/>
        </w:rPr>
        <w:t xml:space="preserve">, </w:t>
      </w:r>
      <w:r w:rsidR="00BA1796">
        <w:rPr>
          <w:rFonts w:ascii="Times New Roman" w:hAnsi="Times New Roman" w:cs="Times New Roman"/>
          <w:szCs w:val="24"/>
        </w:rPr>
        <w:t>Bryce Askey</w:t>
      </w:r>
      <w:r w:rsidR="00FD7802">
        <w:rPr>
          <w:rFonts w:ascii="Times New Roman" w:hAnsi="Times New Roman" w:cs="Times New Roman"/>
          <w:szCs w:val="24"/>
          <w:vertAlign w:val="superscript"/>
        </w:rPr>
        <w:t>2</w:t>
      </w:r>
      <w:r w:rsidR="00BA1796">
        <w:rPr>
          <w:rFonts w:ascii="Times New Roman" w:hAnsi="Times New Roman" w:cs="Times New Roman"/>
          <w:szCs w:val="24"/>
        </w:rPr>
        <w:t>, Jeongim Kim</w:t>
      </w:r>
      <w:r w:rsidR="00BA1796">
        <w:rPr>
          <w:rFonts w:ascii="Times New Roman" w:hAnsi="Times New Roman" w:cs="Times New Roman"/>
          <w:szCs w:val="24"/>
          <w:vertAlign w:val="superscript"/>
        </w:rPr>
        <w:t>1</w:t>
      </w:r>
      <w:r w:rsidR="00BA1796">
        <w:rPr>
          <w:rFonts w:ascii="Times New Roman" w:hAnsi="Times New Roman" w:cs="Times New Roman"/>
          <w:szCs w:val="24"/>
        </w:rPr>
        <w:t xml:space="preserve">, </w:t>
      </w:r>
      <w:r w:rsidRPr="00E35AE9">
        <w:rPr>
          <w:rFonts w:ascii="Times New Roman" w:hAnsi="Times New Roman" w:cs="Times New Roman"/>
          <w:szCs w:val="24"/>
        </w:rPr>
        <w:t>Steven A. Sargent</w:t>
      </w:r>
      <w:r w:rsidR="003531B0">
        <w:rPr>
          <w:rFonts w:ascii="Times New Roman" w:hAnsi="Times New Roman" w:cs="Times New Roman"/>
          <w:szCs w:val="24"/>
          <w:vertAlign w:val="superscript"/>
        </w:rPr>
        <w:t>1</w:t>
      </w:r>
      <w:r w:rsidRPr="00E35AE9">
        <w:rPr>
          <w:rFonts w:ascii="Times New Roman" w:hAnsi="Times New Roman" w:cs="Times New Roman"/>
          <w:szCs w:val="24"/>
        </w:rPr>
        <w:t xml:space="preserve">, </w:t>
      </w:r>
      <w:r w:rsidR="00BA1796">
        <w:rPr>
          <w:rFonts w:ascii="Times New Roman" w:hAnsi="Times New Roman" w:cs="Times New Roman"/>
          <w:szCs w:val="24"/>
        </w:rPr>
        <w:t xml:space="preserve">German V. </w:t>
      </w:r>
      <w:proofErr w:type="spellStart"/>
      <w:r w:rsidR="00BA1796">
        <w:rPr>
          <w:rFonts w:ascii="Times New Roman" w:hAnsi="Times New Roman" w:cs="Times New Roman"/>
          <w:szCs w:val="24"/>
        </w:rPr>
        <w:t>Sandoya</w:t>
      </w:r>
      <w:proofErr w:type="spellEnd"/>
      <w:r w:rsidR="00BA1796">
        <w:rPr>
          <w:rFonts w:ascii="Times New Roman" w:hAnsi="Times New Roman" w:cs="Times New Roman"/>
          <w:szCs w:val="24"/>
        </w:rPr>
        <w:t xml:space="preserve">, and </w:t>
      </w:r>
      <w:r w:rsidRPr="00E35AE9">
        <w:rPr>
          <w:rFonts w:ascii="Times New Roman" w:hAnsi="Times New Roman" w:cs="Times New Roman"/>
          <w:szCs w:val="24"/>
        </w:rPr>
        <w:t>Jeffery K. Brecht</w:t>
      </w:r>
      <w:r w:rsidR="003531B0">
        <w:rPr>
          <w:rFonts w:ascii="Times New Roman" w:hAnsi="Times New Roman" w:cs="Times New Roman"/>
          <w:szCs w:val="24"/>
          <w:vertAlign w:val="superscript"/>
        </w:rPr>
        <w:t>1</w:t>
      </w:r>
    </w:p>
    <w:p w14:paraId="4CA68883" w14:textId="3028514D" w:rsidR="00AA2E73" w:rsidRDefault="003531B0" w:rsidP="003531B0">
      <w:pPr>
        <w:spacing w:after="0" w:line="240" w:lineRule="auto"/>
        <w:rPr>
          <w:rFonts w:ascii="Times New Roman" w:hAnsi="Times New Roman" w:cs="Times New Roman"/>
        </w:rPr>
      </w:pPr>
      <w:r>
        <w:rPr>
          <w:rFonts w:ascii="Times New Roman" w:hAnsi="Times New Roman" w:cs="Times New Roman"/>
          <w:vertAlign w:val="superscript"/>
        </w:rPr>
        <w:t>1</w:t>
      </w:r>
      <w:r>
        <w:rPr>
          <w:rFonts w:ascii="Times New Roman" w:hAnsi="Times New Roman" w:cs="Times New Roman"/>
        </w:rPr>
        <w:t>Horticultur</w:t>
      </w:r>
      <w:r w:rsidR="00BA1796">
        <w:rPr>
          <w:rFonts w:ascii="Times New Roman" w:hAnsi="Times New Roman" w:cs="Times New Roman"/>
        </w:rPr>
        <w:t>al</w:t>
      </w:r>
      <w:r>
        <w:rPr>
          <w:rFonts w:ascii="Times New Roman" w:hAnsi="Times New Roman" w:cs="Times New Roman"/>
        </w:rPr>
        <w:t xml:space="preserve"> Sciences Department, </w:t>
      </w:r>
      <w:r w:rsidR="00AA2E73" w:rsidRPr="003531B0">
        <w:rPr>
          <w:rFonts w:ascii="Times New Roman" w:hAnsi="Times New Roman" w:cs="Times New Roman"/>
        </w:rPr>
        <w:t>University</w:t>
      </w:r>
      <w:r w:rsidR="00AA2E73" w:rsidRPr="00AA2E73">
        <w:rPr>
          <w:rFonts w:ascii="Times New Roman" w:hAnsi="Times New Roman" w:cs="Times New Roman"/>
        </w:rPr>
        <w:t xml:space="preserve"> of Florida IFAS, </w:t>
      </w:r>
      <w:r>
        <w:rPr>
          <w:rFonts w:ascii="Times New Roman" w:hAnsi="Times New Roman" w:cs="Times New Roman"/>
        </w:rPr>
        <w:t>Gainesville, FL</w:t>
      </w:r>
    </w:p>
    <w:p w14:paraId="15C3BBC2" w14:textId="0B1E8900" w:rsidR="00FD7802" w:rsidRPr="00AB642F" w:rsidRDefault="00FD7802" w:rsidP="003531B0">
      <w:pPr>
        <w:spacing w:after="0" w:line="240" w:lineRule="auto"/>
        <w:rPr>
          <w:rFonts w:ascii="Times New Roman" w:hAnsi="Times New Roman" w:cs="Times New Roman"/>
        </w:rPr>
      </w:pPr>
      <w:r>
        <w:rPr>
          <w:rFonts w:ascii="Times New Roman" w:hAnsi="Times New Roman" w:cs="Times New Roman"/>
          <w:vertAlign w:val="superscript"/>
        </w:rPr>
        <w:t>2</w:t>
      </w:r>
      <w:ins w:id="0" w:author="Bryce Askey" w:date="2020-03-10T14:09:00Z">
        <w:r w:rsidR="00AB642F">
          <w:rPr>
            <w:rFonts w:ascii="Times New Roman" w:hAnsi="Times New Roman" w:cs="Times New Roman"/>
          </w:rPr>
          <w:t>Agricultural and Biological Engineering Department, University of Florida, Gainesville, FL</w:t>
        </w:r>
      </w:ins>
    </w:p>
    <w:p w14:paraId="32D91F7A" w14:textId="5E3B4047" w:rsidR="003531B0" w:rsidRDefault="003531B0" w:rsidP="003531B0">
      <w:pPr>
        <w:spacing w:after="0" w:line="240" w:lineRule="auto"/>
        <w:rPr>
          <w:rFonts w:ascii="Times New Roman" w:hAnsi="Times New Roman" w:cs="Times New Roman"/>
        </w:rPr>
      </w:pPr>
      <w:r>
        <w:rPr>
          <w:rFonts w:ascii="Times New Roman" w:hAnsi="Times New Roman" w:cs="Times New Roman"/>
        </w:rPr>
        <w:t xml:space="preserve">Corresponding author: </w:t>
      </w:r>
      <w:hyperlink r:id="rId5" w:history="1">
        <w:r w:rsidRPr="00D145A7">
          <w:rPr>
            <w:rStyle w:val="Hyperlink"/>
            <w:rFonts w:ascii="Times New Roman" w:hAnsi="Times New Roman" w:cs="Times New Roman"/>
          </w:rPr>
          <w:t>sasa@ufl.edu</w:t>
        </w:r>
      </w:hyperlink>
    </w:p>
    <w:p w14:paraId="1D2F727F" w14:textId="77777777" w:rsidR="003531B0" w:rsidRPr="00AA2E73" w:rsidRDefault="003531B0" w:rsidP="003531B0">
      <w:pPr>
        <w:spacing w:after="0" w:line="240" w:lineRule="auto"/>
        <w:rPr>
          <w:rFonts w:ascii="Times New Roman" w:hAnsi="Times New Roman" w:cs="Times New Roman"/>
        </w:rPr>
      </w:pPr>
    </w:p>
    <w:p w14:paraId="5743E78E" w14:textId="2ABF0008" w:rsidR="002F7BCC" w:rsidRDefault="008053A7" w:rsidP="00511769">
      <w:pPr>
        <w:rPr>
          <w:rFonts w:ascii="Times New Roman" w:hAnsi="Times New Roman" w:cs="Times New Roman"/>
          <w:szCs w:val="24"/>
        </w:rPr>
      </w:pPr>
      <w:r>
        <w:rPr>
          <w:rFonts w:ascii="Times New Roman" w:hAnsi="Times New Roman" w:cs="Times New Roman"/>
        </w:rPr>
        <w:t xml:space="preserve">Romaine </w:t>
      </w:r>
      <w:r w:rsidR="002F7BCC">
        <w:rPr>
          <w:rFonts w:ascii="Times New Roman" w:hAnsi="Times New Roman" w:cs="Times New Roman"/>
        </w:rPr>
        <w:t xml:space="preserve">and iceberg </w:t>
      </w:r>
      <w:r>
        <w:rPr>
          <w:rFonts w:ascii="Times New Roman" w:hAnsi="Times New Roman" w:cs="Times New Roman"/>
        </w:rPr>
        <w:t>l</w:t>
      </w:r>
      <w:r w:rsidR="000B6DB5">
        <w:rPr>
          <w:rFonts w:ascii="Times New Roman" w:hAnsi="Times New Roman" w:cs="Times New Roman"/>
        </w:rPr>
        <w:t>ettuce (</w:t>
      </w:r>
      <w:proofErr w:type="spellStart"/>
      <w:r w:rsidR="000B6DB5">
        <w:rPr>
          <w:rFonts w:ascii="Times New Roman" w:hAnsi="Times New Roman" w:cs="Times New Roman"/>
          <w:i/>
          <w:iCs/>
        </w:rPr>
        <w:t>Lactuca</w:t>
      </w:r>
      <w:proofErr w:type="spellEnd"/>
      <w:r w:rsidR="000B6DB5">
        <w:rPr>
          <w:rFonts w:ascii="Times New Roman" w:hAnsi="Times New Roman" w:cs="Times New Roman"/>
          <w:i/>
          <w:iCs/>
        </w:rPr>
        <w:t xml:space="preserve"> sativa </w:t>
      </w:r>
      <w:r w:rsidR="000B6DB5">
        <w:rPr>
          <w:rFonts w:ascii="Times New Roman" w:hAnsi="Times New Roman" w:cs="Times New Roman"/>
        </w:rPr>
        <w:t xml:space="preserve">L.) </w:t>
      </w:r>
      <w:r w:rsidR="00163F0E">
        <w:rPr>
          <w:rFonts w:ascii="Times New Roman" w:hAnsi="Times New Roman" w:cs="Times New Roman"/>
        </w:rPr>
        <w:t>are</w:t>
      </w:r>
      <w:r w:rsidR="000B6DB5">
        <w:rPr>
          <w:rFonts w:ascii="Times New Roman" w:hAnsi="Times New Roman" w:cs="Times New Roman"/>
        </w:rPr>
        <w:t xml:space="preserve"> an economically important crop </w:t>
      </w:r>
      <w:r w:rsidR="00833810">
        <w:rPr>
          <w:rFonts w:ascii="Times New Roman" w:hAnsi="Times New Roman" w:cs="Times New Roman"/>
        </w:rPr>
        <w:t>with a production value of $</w:t>
      </w:r>
      <w:r w:rsidR="002F7BCC">
        <w:rPr>
          <w:rFonts w:ascii="Times New Roman" w:hAnsi="Times New Roman" w:cs="Times New Roman"/>
        </w:rPr>
        <w:t>2.84 billion</w:t>
      </w:r>
      <w:r>
        <w:rPr>
          <w:rFonts w:ascii="Times New Roman" w:hAnsi="Times New Roman" w:cs="Times New Roman"/>
        </w:rPr>
        <w:t xml:space="preserve"> annually</w:t>
      </w:r>
      <w:r w:rsidR="003869D1">
        <w:rPr>
          <w:rFonts w:ascii="Times New Roman" w:hAnsi="Times New Roman" w:cs="Times New Roman"/>
        </w:rPr>
        <w:t xml:space="preserve">. </w:t>
      </w:r>
      <w:r w:rsidR="002F7BCC">
        <w:rPr>
          <w:rFonts w:ascii="Times New Roman" w:hAnsi="Times New Roman" w:cs="Times New Roman"/>
        </w:rPr>
        <w:t xml:space="preserve">Mid-rib discoloration is a stress disorder caused by enzymatic reactions leading to loss of quality and marketability. Phenylalanine ammonia lyase (PAL) and polyphenol oxidase (PPO) are the main enzymes involved in pink-rib and are activated upon wounding or stress. Previous reports have suggested antioxidant compounds as an option to inhibit or reverse discoloration. In this study, we induced wounding in store bought romaine and iceberg heads and submerged samples in </w:t>
      </w:r>
      <w:r w:rsidR="00163F0E">
        <w:rPr>
          <w:rFonts w:ascii="Times New Roman" w:hAnsi="Times New Roman" w:cs="Times New Roman"/>
        </w:rPr>
        <w:t xml:space="preserve">water, </w:t>
      </w:r>
      <w:r w:rsidR="002F7BCC">
        <w:rPr>
          <w:rFonts w:ascii="Times New Roman" w:hAnsi="Times New Roman" w:cs="Times New Roman"/>
        </w:rPr>
        <w:t>cysteine</w:t>
      </w:r>
      <w:r w:rsidR="00F226EA">
        <w:rPr>
          <w:rFonts w:ascii="Times New Roman" w:hAnsi="Times New Roman" w:cs="Times New Roman"/>
        </w:rPr>
        <w:t xml:space="preserve"> (500 ppm)</w:t>
      </w:r>
      <w:r w:rsidR="00163F0E">
        <w:rPr>
          <w:rFonts w:ascii="Times New Roman" w:hAnsi="Times New Roman" w:cs="Times New Roman"/>
        </w:rPr>
        <w:t>,</w:t>
      </w:r>
      <w:r w:rsidR="002F7BCC">
        <w:rPr>
          <w:rFonts w:ascii="Times New Roman" w:hAnsi="Times New Roman" w:cs="Times New Roman"/>
        </w:rPr>
        <w:t xml:space="preserve"> and </w:t>
      </w:r>
      <w:r w:rsidR="00FD7802">
        <w:rPr>
          <w:rFonts w:ascii="Times New Roman" w:hAnsi="Times New Roman" w:cs="Times New Roman"/>
        </w:rPr>
        <w:t>an unnamed</w:t>
      </w:r>
      <w:r w:rsidR="002F7BCC">
        <w:rPr>
          <w:rFonts w:ascii="Times New Roman" w:hAnsi="Times New Roman" w:cs="Times New Roman"/>
        </w:rPr>
        <w:t xml:space="preserve"> treatment</w:t>
      </w:r>
      <w:r w:rsidR="00F226EA">
        <w:rPr>
          <w:rFonts w:ascii="Times New Roman" w:hAnsi="Times New Roman" w:cs="Times New Roman"/>
        </w:rPr>
        <w:t xml:space="preserve"> (1000 ppm)</w:t>
      </w:r>
      <w:r w:rsidR="003869D1">
        <w:rPr>
          <w:rFonts w:ascii="Times New Roman" w:hAnsi="Times New Roman" w:cs="Times New Roman"/>
        </w:rPr>
        <w:t xml:space="preserve">, as well as an </w:t>
      </w:r>
      <w:r w:rsidR="00163F0E">
        <w:rPr>
          <w:rFonts w:ascii="Times New Roman" w:hAnsi="Times New Roman" w:cs="Times New Roman"/>
        </w:rPr>
        <w:t>additional control without wounding</w:t>
      </w:r>
      <w:r w:rsidR="00F226EA">
        <w:rPr>
          <w:rFonts w:ascii="Times New Roman" w:hAnsi="Times New Roman" w:cs="Times New Roman"/>
        </w:rPr>
        <w:t xml:space="preserve"> (n=4)</w:t>
      </w:r>
      <w:r w:rsidR="00163F0E">
        <w:rPr>
          <w:rFonts w:ascii="Times New Roman" w:hAnsi="Times New Roman" w:cs="Times New Roman"/>
        </w:rPr>
        <w:t>.</w:t>
      </w:r>
      <w:r w:rsidR="002F7BCC">
        <w:rPr>
          <w:rFonts w:ascii="Times New Roman" w:hAnsi="Times New Roman" w:cs="Times New Roman"/>
        </w:rPr>
        <w:t xml:space="preserve"> Following 30 s of submersion, mid-ribs were pat dried and stored in </w:t>
      </w:r>
      <w:r w:rsidR="002F7BCC" w:rsidRPr="00B3256C">
        <w:rPr>
          <w:rFonts w:ascii="Times New Roman" w:hAnsi="Times New Roman" w:cs="Times New Roman"/>
          <w:bCs/>
        </w:rPr>
        <w:t>breathable</w:t>
      </w:r>
      <w:r w:rsidR="002F7BCC">
        <w:rPr>
          <w:rFonts w:ascii="Times New Roman" w:hAnsi="Times New Roman" w:cs="Times New Roman"/>
          <w:bCs/>
        </w:rPr>
        <w:t xml:space="preserve">, high-density polyethylene bags at 5 </w:t>
      </w:r>
      <w:r w:rsidR="002F7BCC" w:rsidRPr="00E35AE9">
        <w:rPr>
          <w:rFonts w:ascii="Times New Roman" w:hAnsi="Times New Roman" w:cs="Times New Roman"/>
          <w:szCs w:val="24"/>
        </w:rPr>
        <w:t>°C/95%</w:t>
      </w:r>
      <w:r w:rsidR="002F7BCC">
        <w:rPr>
          <w:rFonts w:ascii="Times New Roman" w:hAnsi="Times New Roman" w:cs="Times New Roman"/>
          <w:szCs w:val="24"/>
        </w:rPr>
        <w:t xml:space="preserve"> relative humidity</w:t>
      </w:r>
      <w:r w:rsidR="002F7BCC" w:rsidRPr="00E35AE9">
        <w:rPr>
          <w:rFonts w:ascii="Times New Roman" w:hAnsi="Times New Roman" w:cs="Times New Roman"/>
          <w:szCs w:val="24"/>
        </w:rPr>
        <w:t xml:space="preserve"> </w:t>
      </w:r>
      <w:r w:rsidR="002F7BCC">
        <w:rPr>
          <w:rFonts w:ascii="Times New Roman" w:hAnsi="Times New Roman" w:cs="Times New Roman"/>
          <w:szCs w:val="24"/>
        </w:rPr>
        <w:t>for</w:t>
      </w:r>
      <w:r w:rsidR="002F7BCC" w:rsidRPr="00E35AE9">
        <w:rPr>
          <w:rFonts w:ascii="Times New Roman" w:hAnsi="Times New Roman" w:cs="Times New Roman"/>
          <w:szCs w:val="24"/>
        </w:rPr>
        <w:t xml:space="preserve"> </w:t>
      </w:r>
      <w:r w:rsidR="00163F0E">
        <w:rPr>
          <w:rFonts w:ascii="Times New Roman" w:hAnsi="Times New Roman" w:cs="Times New Roman"/>
          <w:szCs w:val="24"/>
        </w:rPr>
        <w:t>5</w:t>
      </w:r>
      <w:r w:rsidR="002F7BCC" w:rsidRPr="00E35AE9">
        <w:rPr>
          <w:rFonts w:ascii="Times New Roman" w:hAnsi="Times New Roman" w:cs="Times New Roman"/>
          <w:szCs w:val="24"/>
        </w:rPr>
        <w:t xml:space="preserve"> d.</w:t>
      </w:r>
      <w:r w:rsidR="00F226EA">
        <w:rPr>
          <w:rFonts w:ascii="Times New Roman" w:hAnsi="Times New Roman" w:cs="Times New Roman"/>
          <w:szCs w:val="24"/>
        </w:rPr>
        <w:t xml:space="preserve"> Samples were</w:t>
      </w:r>
      <w:r w:rsidR="002F7BCC">
        <w:rPr>
          <w:rFonts w:ascii="Times New Roman" w:hAnsi="Times New Roman" w:cs="Times New Roman"/>
          <w:szCs w:val="24"/>
        </w:rPr>
        <w:t xml:space="preserve"> </w:t>
      </w:r>
      <w:r w:rsidR="00F226EA">
        <w:rPr>
          <w:rFonts w:ascii="Times New Roman" w:hAnsi="Times New Roman" w:cs="Times New Roman"/>
          <w:szCs w:val="24"/>
        </w:rPr>
        <w:t xml:space="preserve">evaluated for discoloration subjectively </w:t>
      </w:r>
      <w:ins w:id="1" w:author="Bryce Askey" w:date="2020-03-10T14:11:00Z">
        <w:r w:rsidR="00AB642F">
          <w:rPr>
            <w:rFonts w:ascii="Times New Roman" w:hAnsi="Times New Roman" w:cs="Times New Roman"/>
            <w:szCs w:val="24"/>
          </w:rPr>
          <w:t xml:space="preserve">via visual inspection and rated </w:t>
        </w:r>
      </w:ins>
      <w:r w:rsidR="00FD7802">
        <w:rPr>
          <w:rFonts w:ascii="Times New Roman" w:hAnsi="Times New Roman" w:cs="Times New Roman"/>
          <w:szCs w:val="24"/>
        </w:rPr>
        <w:t>on a 5-pt scale</w:t>
      </w:r>
      <w:ins w:id="2" w:author="Bryce Askey" w:date="2020-03-10T14:11:00Z">
        <w:r w:rsidR="00AB642F">
          <w:rPr>
            <w:rFonts w:ascii="Times New Roman" w:hAnsi="Times New Roman" w:cs="Times New Roman"/>
            <w:szCs w:val="24"/>
          </w:rPr>
          <w:t>. A digital im</w:t>
        </w:r>
      </w:ins>
      <w:ins w:id="3" w:author="Bryce Askey" w:date="2020-03-10T14:12:00Z">
        <w:r w:rsidR="00AB642F">
          <w:rPr>
            <w:rFonts w:ascii="Times New Roman" w:hAnsi="Times New Roman" w:cs="Times New Roman"/>
            <w:szCs w:val="24"/>
          </w:rPr>
          <w:t>aging method was also developed to provide a</w:t>
        </w:r>
      </w:ins>
      <w:ins w:id="4" w:author="Bryce Askey" w:date="2020-03-10T14:19:00Z">
        <w:r w:rsidR="00D61E9E">
          <w:rPr>
            <w:rFonts w:ascii="Times New Roman" w:hAnsi="Times New Roman" w:cs="Times New Roman"/>
            <w:szCs w:val="24"/>
          </w:rPr>
          <w:t xml:space="preserve">n </w:t>
        </w:r>
      </w:ins>
      <w:ins w:id="5" w:author="Bryce Askey" w:date="2020-03-10T14:12:00Z">
        <w:r w:rsidR="00AB642F">
          <w:rPr>
            <w:rFonts w:ascii="Times New Roman" w:hAnsi="Times New Roman" w:cs="Times New Roman"/>
            <w:szCs w:val="24"/>
          </w:rPr>
          <w:t xml:space="preserve">objective measure of pinking severity. </w:t>
        </w:r>
      </w:ins>
      <w:ins w:id="6" w:author="Bryce Askey" w:date="2020-03-10T14:13:00Z">
        <w:r w:rsidR="00AB642F">
          <w:rPr>
            <w:rFonts w:ascii="Times New Roman" w:hAnsi="Times New Roman" w:cs="Times New Roman"/>
            <w:szCs w:val="24"/>
          </w:rPr>
          <w:t xml:space="preserve">In this method, pixel RGB values </w:t>
        </w:r>
      </w:ins>
      <w:ins w:id="7" w:author="Bryce Askey" w:date="2020-03-10T14:14:00Z">
        <w:r w:rsidR="00AB642F">
          <w:rPr>
            <w:rFonts w:ascii="Times New Roman" w:hAnsi="Times New Roman" w:cs="Times New Roman"/>
            <w:szCs w:val="24"/>
          </w:rPr>
          <w:t>from digital images of</w:t>
        </w:r>
      </w:ins>
      <w:ins w:id="8" w:author="Bryce Askey" w:date="2020-03-10T14:13:00Z">
        <w:r w:rsidR="00AB642F">
          <w:rPr>
            <w:rFonts w:ascii="Times New Roman" w:hAnsi="Times New Roman" w:cs="Times New Roman"/>
            <w:szCs w:val="24"/>
          </w:rPr>
          <w:t xml:space="preserve"> the mid</w:t>
        </w:r>
      </w:ins>
      <w:ins w:id="9" w:author="Bryce Askey" w:date="2020-03-10T14:14:00Z">
        <w:r w:rsidR="00AB642F">
          <w:rPr>
            <w:rFonts w:ascii="Times New Roman" w:hAnsi="Times New Roman" w:cs="Times New Roman"/>
            <w:szCs w:val="24"/>
          </w:rPr>
          <w:t>-rib</w:t>
        </w:r>
      </w:ins>
      <w:ins w:id="10" w:author="Bryce Askey" w:date="2020-03-10T14:16:00Z">
        <w:r w:rsidR="00AB642F">
          <w:rPr>
            <w:rFonts w:ascii="Times New Roman" w:hAnsi="Times New Roman" w:cs="Times New Roman"/>
            <w:szCs w:val="24"/>
          </w:rPr>
          <w:t xml:space="preserve">s were measured to </w:t>
        </w:r>
      </w:ins>
      <w:ins w:id="11" w:author="Bryce Askey" w:date="2020-03-10T14:17:00Z">
        <w:r w:rsidR="00AB642F">
          <w:rPr>
            <w:rFonts w:ascii="Times New Roman" w:hAnsi="Times New Roman" w:cs="Times New Roman"/>
            <w:szCs w:val="24"/>
          </w:rPr>
          <w:t>determine</w:t>
        </w:r>
      </w:ins>
      <w:ins w:id="12" w:author="Bryce Askey" w:date="2020-03-10T14:16:00Z">
        <w:r w:rsidR="00AB642F">
          <w:rPr>
            <w:rFonts w:ascii="Times New Roman" w:hAnsi="Times New Roman" w:cs="Times New Roman"/>
            <w:szCs w:val="24"/>
          </w:rPr>
          <w:t xml:space="preserve"> the percentage </w:t>
        </w:r>
      </w:ins>
      <w:ins w:id="13" w:author="Bryce Askey" w:date="2020-03-10T14:17:00Z">
        <w:r w:rsidR="00AB642F">
          <w:rPr>
            <w:rFonts w:ascii="Times New Roman" w:hAnsi="Times New Roman" w:cs="Times New Roman"/>
            <w:szCs w:val="24"/>
          </w:rPr>
          <w:t xml:space="preserve">of </w:t>
        </w:r>
      </w:ins>
      <w:ins w:id="14" w:author="Bryce Askey" w:date="2020-03-10T14:19:00Z">
        <w:r w:rsidR="00D61E9E">
          <w:rPr>
            <w:rFonts w:ascii="Times New Roman" w:hAnsi="Times New Roman" w:cs="Times New Roman"/>
            <w:szCs w:val="24"/>
          </w:rPr>
          <w:t>pixels classified as pink at each cut site</w:t>
        </w:r>
      </w:ins>
      <w:ins w:id="15" w:author="Bryce Askey" w:date="2020-03-10T14:18:00Z">
        <w:r w:rsidR="00D61E9E">
          <w:rPr>
            <w:rFonts w:ascii="Times New Roman" w:hAnsi="Times New Roman" w:cs="Times New Roman"/>
            <w:szCs w:val="24"/>
          </w:rPr>
          <w:t xml:space="preserve">. </w:t>
        </w:r>
      </w:ins>
      <w:del w:id="16" w:author="Bryce Askey" w:date="2020-03-10T14:18:00Z">
        <w:r w:rsidR="00FD7802" w:rsidDel="00D61E9E">
          <w:rPr>
            <w:rFonts w:ascii="Times New Roman" w:hAnsi="Times New Roman" w:cs="Times New Roman"/>
            <w:szCs w:val="24"/>
          </w:rPr>
          <w:delText xml:space="preserve"> </w:delText>
        </w:r>
      </w:del>
      <w:del w:id="17" w:author="Bryce Askey" w:date="2020-03-10T14:19:00Z">
        <w:r w:rsidR="00F226EA" w:rsidDel="00D61E9E">
          <w:rPr>
            <w:rFonts w:ascii="Times New Roman" w:hAnsi="Times New Roman" w:cs="Times New Roman"/>
            <w:szCs w:val="24"/>
          </w:rPr>
          <w:delText xml:space="preserve">and </w:delText>
        </w:r>
        <w:r w:rsidR="00F226EA" w:rsidRPr="00F226EA" w:rsidDel="00D61E9E">
          <w:rPr>
            <w:rFonts w:ascii="Times New Roman" w:hAnsi="Times New Roman" w:cs="Times New Roman"/>
            <w:szCs w:val="24"/>
            <w:highlight w:val="yellow"/>
          </w:rPr>
          <w:delText>using an RGB method to calculate the percentage of pink discoloration</w:delText>
        </w:r>
        <w:r w:rsidR="00F226EA" w:rsidDel="00D61E9E">
          <w:rPr>
            <w:rFonts w:ascii="Times New Roman" w:hAnsi="Times New Roman" w:cs="Times New Roman"/>
            <w:szCs w:val="24"/>
          </w:rPr>
          <w:delText>.</w:delText>
        </w:r>
      </w:del>
      <w:r w:rsidR="00F226EA">
        <w:rPr>
          <w:rFonts w:ascii="Times New Roman" w:hAnsi="Times New Roman" w:cs="Times New Roman"/>
          <w:szCs w:val="24"/>
        </w:rPr>
        <w:t xml:space="preserve"> Samples were then frozen in liquid nitrogen and processed for enzyme activity and metabolite analysis using spectrophotometry, high performance liquid chromatography (HPLC), and liquid chromatography mass spectrometry (LC-MS).</w:t>
      </w:r>
      <w:r w:rsidR="00FD7802">
        <w:rPr>
          <w:rFonts w:ascii="Times New Roman" w:hAnsi="Times New Roman" w:cs="Times New Roman"/>
          <w:szCs w:val="24"/>
        </w:rPr>
        <w:t xml:space="preserve"> </w:t>
      </w:r>
      <w:r w:rsidR="00163F0E">
        <w:rPr>
          <w:rFonts w:ascii="Times New Roman" w:hAnsi="Times New Roman" w:cs="Times New Roman"/>
          <w:szCs w:val="24"/>
        </w:rPr>
        <w:t xml:space="preserve">In romaine lettuce, all treatments had minor to moderate pink-rib after 3 days. Pink-rib discoloration advanced to moderately severe in cysteine and the wounded control samples by 5 days. In iceberg lettuce, the other treatment showed no pink-rib discoloration after 5 days, while cysteine and the wounded control were between moderate to moderately severe by 3 days. This study revealed the applicability of specific antioxidant treatments and the metabolite changes that occur in stressed lettuce susceptible to pink-rib discoloration as well as samples treated to reduce discoloration. </w:t>
      </w:r>
      <w:bookmarkStart w:id="18" w:name="_GoBack"/>
      <w:bookmarkEnd w:id="18"/>
    </w:p>
    <w:p w14:paraId="6BD7B16C" w14:textId="0E0FF121" w:rsidR="003869D1" w:rsidRDefault="00F226EA" w:rsidP="00511769">
      <w:pPr>
        <w:rPr>
          <w:rFonts w:ascii="Times New Roman" w:hAnsi="Times New Roman" w:cs="Times New Roman"/>
          <w:szCs w:val="24"/>
        </w:rPr>
      </w:pPr>
      <w:proofErr w:type="gramStart"/>
      <w:r>
        <w:rPr>
          <w:rFonts w:ascii="Times New Roman" w:hAnsi="Times New Roman" w:cs="Times New Roman"/>
          <w:szCs w:val="24"/>
        </w:rPr>
        <w:t>400 word</w:t>
      </w:r>
      <w:proofErr w:type="gramEnd"/>
      <w:r>
        <w:rPr>
          <w:rFonts w:ascii="Times New Roman" w:hAnsi="Times New Roman" w:cs="Times New Roman"/>
          <w:szCs w:val="24"/>
        </w:rPr>
        <w:t xml:space="preserve"> limit</w:t>
      </w:r>
    </w:p>
    <w:p w14:paraId="42E6A45D" w14:textId="5E360BEB" w:rsidR="003869D1" w:rsidRDefault="003869D1" w:rsidP="00511769">
      <w:pPr>
        <w:rPr>
          <w:rFonts w:ascii="Times New Roman" w:hAnsi="Times New Roman" w:cs="Times New Roman"/>
        </w:rPr>
      </w:pPr>
      <w:r>
        <w:rPr>
          <w:rFonts w:ascii="Times New Roman" w:hAnsi="Times New Roman" w:cs="Times New Roman"/>
          <w:szCs w:val="24"/>
        </w:rPr>
        <w:t>USDA-NASS (2019)</w:t>
      </w:r>
    </w:p>
    <w:p w14:paraId="62DE92EA" w14:textId="4F454970" w:rsidR="000E2807" w:rsidRPr="003869D1" w:rsidRDefault="002F7BCC">
      <w:pPr>
        <w:rPr>
          <w:rFonts w:ascii="Times New Roman" w:hAnsi="Times New Roman" w:cs="Times New Roman"/>
          <w:color w:val="1F3864" w:themeColor="accent5" w:themeShade="80"/>
          <w:szCs w:val="24"/>
        </w:rPr>
      </w:pPr>
      <w:r>
        <w:rPr>
          <w:rFonts w:ascii="Times New Roman" w:hAnsi="Times New Roman" w:cs="Times New Roman"/>
        </w:rPr>
        <w:t xml:space="preserve"> </w:t>
      </w:r>
      <w:r w:rsidR="00C56852" w:rsidRPr="002F7BCC">
        <w:rPr>
          <w:rFonts w:ascii="Times New Roman" w:hAnsi="Times New Roman" w:cs="Times New Roman"/>
          <w:color w:val="1F3864" w:themeColor="accent5" w:themeShade="80"/>
        </w:rPr>
        <w:t>Shrunken-2 (sh2) type</w:t>
      </w:r>
      <w:r w:rsidR="00511769" w:rsidRPr="002F7BCC">
        <w:rPr>
          <w:rFonts w:ascii="Times New Roman" w:hAnsi="Times New Roman" w:cs="Times New Roman"/>
          <w:color w:val="1F3864" w:themeColor="accent5" w:themeShade="80"/>
        </w:rPr>
        <w:t xml:space="preserve"> </w:t>
      </w:r>
      <w:r w:rsidR="00926D3E" w:rsidRPr="002F7BCC">
        <w:rPr>
          <w:rFonts w:ascii="Times New Roman" w:hAnsi="Times New Roman" w:cs="Times New Roman"/>
          <w:color w:val="1F3864" w:themeColor="accent5" w:themeShade="80"/>
        </w:rPr>
        <w:t xml:space="preserve">sweetcorn </w:t>
      </w:r>
      <w:r w:rsidR="00511769" w:rsidRPr="002F7BCC">
        <w:rPr>
          <w:rFonts w:ascii="Times New Roman" w:hAnsi="Times New Roman" w:cs="Times New Roman"/>
          <w:color w:val="1F3864" w:themeColor="accent5" w:themeShade="80"/>
        </w:rPr>
        <w:t>is known</w:t>
      </w:r>
      <w:r w:rsidR="00511769" w:rsidRPr="002F7BCC">
        <w:rPr>
          <w:rFonts w:ascii="Times New Roman" w:hAnsi="Times New Roman" w:cs="Times New Roman"/>
          <w:color w:val="1F3864" w:themeColor="accent5" w:themeShade="80"/>
          <w:szCs w:val="24"/>
        </w:rPr>
        <w:t xml:space="preserve"> for its slow sugar</w:t>
      </w:r>
      <w:r w:rsidR="0051068F" w:rsidRPr="002F7BCC">
        <w:rPr>
          <w:rFonts w:ascii="Times New Roman" w:hAnsi="Times New Roman" w:cs="Times New Roman"/>
          <w:color w:val="1F3864" w:themeColor="accent5" w:themeShade="80"/>
          <w:szCs w:val="24"/>
        </w:rPr>
        <w:t>-</w:t>
      </w:r>
      <w:r w:rsidR="00511769" w:rsidRPr="002F7BCC">
        <w:rPr>
          <w:rFonts w:ascii="Times New Roman" w:hAnsi="Times New Roman" w:cs="Times New Roman"/>
          <w:color w:val="1F3864" w:themeColor="accent5" w:themeShade="80"/>
          <w:szCs w:val="24"/>
        </w:rPr>
        <w:t>to</w:t>
      </w:r>
      <w:r w:rsidR="0051068F" w:rsidRPr="002F7BCC">
        <w:rPr>
          <w:rFonts w:ascii="Times New Roman" w:hAnsi="Times New Roman" w:cs="Times New Roman"/>
          <w:color w:val="1F3864" w:themeColor="accent5" w:themeShade="80"/>
          <w:szCs w:val="24"/>
        </w:rPr>
        <w:t>-</w:t>
      </w:r>
      <w:r w:rsidR="00511769" w:rsidRPr="002F7BCC">
        <w:rPr>
          <w:rFonts w:ascii="Times New Roman" w:hAnsi="Times New Roman" w:cs="Times New Roman"/>
          <w:color w:val="1F3864" w:themeColor="accent5" w:themeShade="80"/>
          <w:szCs w:val="24"/>
        </w:rPr>
        <w:t xml:space="preserve">starch conversion and long shelf life. Although discovered in </w:t>
      </w:r>
      <w:r w:rsidR="00CE7F58" w:rsidRPr="002F7BCC">
        <w:rPr>
          <w:rFonts w:ascii="Times New Roman" w:hAnsi="Times New Roman" w:cs="Times New Roman"/>
          <w:color w:val="1F3864" w:themeColor="accent5" w:themeShade="80"/>
          <w:szCs w:val="24"/>
        </w:rPr>
        <w:t xml:space="preserve">the University of Florida’s sweetcorn breeding program in </w:t>
      </w:r>
      <w:r w:rsidR="00511769" w:rsidRPr="002F7BCC">
        <w:rPr>
          <w:rFonts w:ascii="Times New Roman" w:hAnsi="Times New Roman" w:cs="Times New Roman"/>
          <w:color w:val="1F3864" w:themeColor="accent5" w:themeShade="80"/>
          <w:szCs w:val="24"/>
        </w:rPr>
        <w:t>1953</w:t>
      </w:r>
      <w:r w:rsidR="00D16FE5" w:rsidRPr="002F7BCC">
        <w:rPr>
          <w:rFonts w:ascii="Times New Roman" w:hAnsi="Times New Roman" w:cs="Times New Roman"/>
          <w:color w:val="1F3864" w:themeColor="accent5" w:themeShade="80"/>
          <w:szCs w:val="24"/>
        </w:rPr>
        <w:t xml:space="preserve"> </w:t>
      </w:r>
      <w:r w:rsidR="00045905" w:rsidRPr="002F7BCC">
        <w:rPr>
          <w:rFonts w:ascii="Times New Roman" w:hAnsi="Times New Roman" w:cs="Times New Roman"/>
          <w:color w:val="1F3864" w:themeColor="accent5" w:themeShade="80"/>
          <w:szCs w:val="24"/>
        </w:rPr>
        <w:t xml:space="preserve">it </w:t>
      </w:r>
      <w:r w:rsidR="00511769" w:rsidRPr="002F7BCC">
        <w:rPr>
          <w:rFonts w:ascii="Times New Roman" w:hAnsi="Times New Roman" w:cs="Times New Roman"/>
          <w:color w:val="1F3864" w:themeColor="accent5" w:themeShade="80"/>
          <w:szCs w:val="24"/>
        </w:rPr>
        <w:t>bec</w:t>
      </w:r>
      <w:r w:rsidR="00D16FE5" w:rsidRPr="002F7BCC">
        <w:rPr>
          <w:rFonts w:ascii="Times New Roman" w:hAnsi="Times New Roman" w:cs="Times New Roman"/>
          <w:color w:val="1F3864" w:themeColor="accent5" w:themeShade="80"/>
          <w:szCs w:val="24"/>
        </w:rPr>
        <w:t>o</w:t>
      </w:r>
      <w:r w:rsidR="00511769" w:rsidRPr="002F7BCC">
        <w:rPr>
          <w:rFonts w:ascii="Times New Roman" w:hAnsi="Times New Roman" w:cs="Times New Roman"/>
          <w:color w:val="1F3864" w:themeColor="accent5" w:themeShade="80"/>
          <w:szCs w:val="24"/>
        </w:rPr>
        <w:t>me the industry standard for fresh</w:t>
      </w:r>
      <w:r w:rsidR="00AD19F2" w:rsidRPr="002F7BCC">
        <w:rPr>
          <w:rFonts w:ascii="Times New Roman" w:hAnsi="Times New Roman" w:cs="Times New Roman"/>
          <w:color w:val="1F3864" w:themeColor="accent5" w:themeShade="80"/>
          <w:szCs w:val="24"/>
        </w:rPr>
        <w:t xml:space="preserve"> market</w:t>
      </w:r>
      <w:r w:rsidR="00511769" w:rsidRPr="002F7BCC">
        <w:rPr>
          <w:rFonts w:ascii="Times New Roman" w:hAnsi="Times New Roman" w:cs="Times New Roman"/>
          <w:color w:val="1F3864" w:themeColor="accent5" w:themeShade="80"/>
          <w:szCs w:val="24"/>
        </w:rPr>
        <w:t xml:space="preserve"> sweetcorn</w:t>
      </w:r>
      <w:r w:rsidR="00CE7F58" w:rsidRPr="002F7BCC">
        <w:rPr>
          <w:rFonts w:ascii="Times New Roman" w:hAnsi="Times New Roman" w:cs="Times New Roman"/>
          <w:color w:val="1F3864" w:themeColor="accent5" w:themeShade="80"/>
          <w:szCs w:val="24"/>
        </w:rPr>
        <w:t xml:space="preserve"> until the mid-1990’s</w:t>
      </w:r>
      <w:r w:rsidR="00C56852" w:rsidRPr="002F7BCC">
        <w:rPr>
          <w:rFonts w:ascii="Times New Roman" w:hAnsi="Times New Roman" w:cs="Times New Roman"/>
          <w:color w:val="1F3864" w:themeColor="accent5" w:themeShade="80"/>
          <w:szCs w:val="24"/>
        </w:rPr>
        <w:t xml:space="preserve">. </w:t>
      </w:r>
      <w:r w:rsidR="00511769" w:rsidRPr="002F7BCC">
        <w:rPr>
          <w:rFonts w:ascii="Times New Roman" w:hAnsi="Times New Roman" w:cs="Times New Roman"/>
          <w:color w:val="1F3864" w:themeColor="accent5" w:themeShade="80"/>
          <w:szCs w:val="24"/>
        </w:rPr>
        <w:t xml:space="preserve">The industry currently </w:t>
      </w:r>
      <w:r w:rsidR="004A70E5" w:rsidRPr="002F7BCC">
        <w:rPr>
          <w:rFonts w:ascii="Times New Roman" w:hAnsi="Times New Roman" w:cs="Times New Roman"/>
          <w:color w:val="1F3864" w:themeColor="accent5" w:themeShade="80"/>
          <w:szCs w:val="24"/>
        </w:rPr>
        <w:t xml:space="preserve">ships </w:t>
      </w:r>
      <w:r w:rsidR="00C56852" w:rsidRPr="002F7BCC">
        <w:rPr>
          <w:rFonts w:ascii="Times New Roman" w:hAnsi="Times New Roman" w:cs="Times New Roman"/>
          <w:color w:val="1F3864" w:themeColor="accent5" w:themeShade="80"/>
          <w:szCs w:val="24"/>
        </w:rPr>
        <w:t>sweetcorn</w:t>
      </w:r>
      <w:r w:rsidR="00511769" w:rsidRPr="002F7BCC">
        <w:rPr>
          <w:rFonts w:ascii="Times New Roman" w:hAnsi="Times New Roman" w:cs="Times New Roman"/>
          <w:color w:val="1F3864" w:themeColor="accent5" w:themeShade="80"/>
          <w:szCs w:val="24"/>
        </w:rPr>
        <w:t xml:space="preserve"> with </w:t>
      </w:r>
      <w:r w:rsidR="00045905" w:rsidRPr="002F7BCC">
        <w:rPr>
          <w:rFonts w:ascii="Times New Roman" w:hAnsi="Times New Roman" w:cs="Times New Roman"/>
          <w:color w:val="1F3864" w:themeColor="accent5" w:themeShade="80"/>
          <w:szCs w:val="24"/>
        </w:rPr>
        <w:t xml:space="preserve">the </w:t>
      </w:r>
      <w:r w:rsidR="00511769" w:rsidRPr="002F7BCC">
        <w:rPr>
          <w:rFonts w:ascii="Times New Roman" w:hAnsi="Times New Roman" w:cs="Times New Roman"/>
          <w:color w:val="1F3864" w:themeColor="accent5" w:themeShade="80"/>
          <w:szCs w:val="24"/>
        </w:rPr>
        <w:t xml:space="preserve">shank still attached, </w:t>
      </w:r>
      <w:r w:rsidR="00045905" w:rsidRPr="002F7BCC">
        <w:rPr>
          <w:rFonts w:ascii="Times New Roman" w:hAnsi="Times New Roman" w:cs="Times New Roman"/>
          <w:color w:val="1F3864" w:themeColor="accent5" w:themeShade="80"/>
          <w:szCs w:val="24"/>
        </w:rPr>
        <w:t>which complicates packing due to non-uniform ear length</w:t>
      </w:r>
      <w:r w:rsidR="00511769" w:rsidRPr="002F7BCC">
        <w:rPr>
          <w:rFonts w:ascii="Times New Roman" w:hAnsi="Times New Roman" w:cs="Times New Roman"/>
          <w:color w:val="1F3864" w:themeColor="accent5" w:themeShade="80"/>
          <w:szCs w:val="24"/>
        </w:rPr>
        <w:t xml:space="preserve">. In this study, we </w:t>
      </w:r>
      <w:r w:rsidR="0051068F" w:rsidRPr="002F7BCC">
        <w:rPr>
          <w:rFonts w:ascii="Times New Roman" w:hAnsi="Times New Roman" w:cs="Times New Roman"/>
          <w:color w:val="1F3864" w:themeColor="accent5" w:themeShade="80"/>
          <w:szCs w:val="24"/>
        </w:rPr>
        <w:t xml:space="preserve">simulated commercial handling of sweetcorn </w:t>
      </w:r>
      <w:r w:rsidR="00C56852" w:rsidRPr="002F7BCC">
        <w:rPr>
          <w:rFonts w:ascii="Times New Roman" w:hAnsi="Times New Roman" w:cs="Times New Roman"/>
          <w:color w:val="1F3864" w:themeColor="accent5" w:themeShade="80"/>
          <w:szCs w:val="24"/>
        </w:rPr>
        <w:t xml:space="preserve">(sh2) type </w:t>
      </w:r>
      <w:r w:rsidR="00511769" w:rsidRPr="002F7BCC">
        <w:rPr>
          <w:rFonts w:ascii="Times New Roman" w:hAnsi="Times New Roman" w:cs="Times New Roman"/>
          <w:color w:val="1F3864" w:themeColor="accent5" w:themeShade="80"/>
          <w:szCs w:val="24"/>
        </w:rPr>
        <w:t xml:space="preserve">with </w:t>
      </w:r>
      <w:r w:rsidR="00E3461B" w:rsidRPr="002F7BCC">
        <w:rPr>
          <w:rFonts w:ascii="Times New Roman" w:hAnsi="Times New Roman" w:cs="Times New Roman"/>
          <w:color w:val="1F3864" w:themeColor="accent5" w:themeShade="80"/>
          <w:szCs w:val="24"/>
        </w:rPr>
        <w:t xml:space="preserve">untrimmed shanks </w:t>
      </w:r>
      <w:r w:rsidR="00C56852" w:rsidRPr="002F7BCC">
        <w:rPr>
          <w:rFonts w:ascii="Times New Roman" w:hAnsi="Times New Roman" w:cs="Times New Roman"/>
          <w:color w:val="1F3864" w:themeColor="accent5" w:themeShade="80"/>
          <w:szCs w:val="24"/>
        </w:rPr>
        <w:t>and</w:t>
      </w:r>
      <w:r w:rsidR="00E3461B" w:rsidRPr="002F7BCC">
        <w:rPr>
          <w:rFonts w:ascii="Times New Roman" w:hAnsi="Times New Roman" w:cs="Times New Roman"/>
          <w:color w:val="1F3864" w:themeColor="accent5" w:themeShade="80"/>
          <w:szCs w:val="24"/>
        </w:rPr>
        <w:t xml:space="preserve"> </w:t>
      </w:r>
      <w:r w:rsidR="00511769" w:rsidRPr="002F7BCC">
        <w:rPr>
          <w:rFonts w:ascii="Times New Roman" w:hAnsi="Times New Roman" w:cs="Times New Roman"/>
          <w:color w:val="1F3864" w:themeColor="accent5" w:themeShade="80"/>
          <w:szCs w:val="24"/>
        </w:rPr>
        <w:t>trimm</w:t>
      </w:r>
      <w:r w:rsidR="00E3461B" w:rsidRPr="002F7BCC">
        <w:rPr>
          <w:rFonts w:ascii="Times New Roman" w:hAnsi="Times New Roman" w:cs="Times New Roman"/>
          <w:color w:val="1F3864" w:themeColor="accent5" w:themeShade="80"/>
          <w:szCs w:val="24"/>
        </w:rPr>
        <w:t>ed</w:t>
      </w:r>
      <w:r w:rsidR="00511769" w:rsidRPr="002F7BCC">
        <w:rPr>
          <w:rFonts w:ascii="Times New Roman" w:hAnsi="Times New Roman" w:cs="Times New Roman"/>
          <w:color w:val="1F3864" w:themeColor="accent5" w:themeShade="80"/>
          <w:szCs w:val="24"/>
        </w:rPr>
        <w:t xml:space="preserve"> shanks to 2</w:t>
      </w:r>
      <w:r w:rsidR="009F7E74" w:rsidRPr="002F7BCC">
        <w:rPr>
          <w:rFonts w:ascii="Times New Roman" w:hAnsi="Times New Roman" w:cs="Times New Roman"/>
          <w:color w:val="1F3864" w:themeColor="accent5" w:themeShade="80"/>
          <w:szCs w:val="24"/>
        </w:rPr>
        <w:t>-</w:t>
      </w:r>
      <w:r w:rsidR="00511769" w:rsidRPr="002F7BCC">
        <w:rPr>
          <w:rFonts w:ascii="Times New Roman" w:hAnsi="Times New Roman" w:cs="Times New Roman"/>
          <w:color w:val="1F3864" w:themeColor="accent5" w:themeShade="80"/>
          <w:szCs w:val="24"/>
        </w:rPr>
        <w:t>cm.</w:t>
      </w:r>
      <w:r w:rsidR="00991309" w:rsidRPr="002F7BCC">
        <w:rPr>
          <w:rFonts w:ascii="Times New Roman" w:hAnsi="Times New Roman" w:cs="Times New Roman"/>
          <w:color w:val="1F3864" w:themeColor="accent5" w:themeShade="80"/>
          <w:szCs w:val="24"/>
        </w:rPr>
        <w:t xml:space="preserve"> E</w:t>
      </w:r>
      <w:r w:rsidR="00E3461B" w:rsidRPr="002F7BCC">
        <w:rPr>
          <w:rFonts w:ascii="Times New Roman" w:hAnsi="Times New Roman" w:cs="Times New Roman"/>
          <w:color w:val="1F3864" w:themeColor="accent5" w:themeShade="80"/>
          <w:szCs w:val="24"/>
        </w:rPr>
        <w:t xml:space="preserve">ars </w:t>
      </w:r>
      <w:r w:rsidR="00991309" w:rsidRPr="002F7BCC">
        <w:rPr>
          <w:rFonts w:ascii="Times New Roman" w:hAnsi="Times New Roman" w:cs="Times New Roman"/>
          <w:color w:val="1F3864" w:themeColor="accent5" w:themeShade="80"/>
          <w:szCs w:val="24"/>
        </w:rPr>
        <w:t xml:space="preserve">were then hydrocooled immediately or following </w:t>
      </w:r>
      <w:r w:rsidR="00C56852" w:rsidRPr="002F7BCC">
        <w:rPr>
          <w:rFonts w:ascii="Times New Roman" w:hAnsi="Times New Roman" w:cs="Times New Roman"/>
          <w:color w:val="1F3864" w:themeColor="accent5" w:themeShade="80"/>
          <w:szCs w:val="24"/>
        </w:rPr>
        <w:t xml:space="preserve">3.5 </w:t>
      </w:r>
      <w:proofErr w:type="spellStart"/>
      <w:r w:rsidR="00991309" w:rsidRPr="002F7BCC">
        <w:rPr>
          <w:rFonts w:ascii="Times New Roman" w:hAnsi="Times New Roman" w:cs="Times New Roman"/>
          <w:color w:val="1F3864" w:themeColor="accent5" w:themeShade="80"/>
          <w:szCs w:val="24"/>
        </w:rPr>
        <w:t>hr</w:t>
      </w:r>
      <w:proofErr w:type="spellEnd"/>
      <w:r w:rsidR="00991309" w:rsidRPr="002F7BCC">
        <w:rPr>
          <w:rFonts w:ascii="Times New Roman" w:hAnsi="Times New Roman" w:cs="Times New Roman"/>
          <w:color w:val="1F3864" w:themeColor="accent5" w:themeShade="80"/>
          <w:szCs w:val="24"/>
        </w:rPr>
        <w:t xml:space="preserve"> at </w:t>
      </w:r>
      <w:r w:rsidR="00C56852" w:rsidRPr="002F7BCC">
        <w:rPr>
          <w:rFonts w:ascii="Times New Roman" w:hAnsi="Times New Roman" w:cs="Times New Roman"/>
          <w:color w:val="1F3864" w:themeColor="accent5" w:themeShade="80"/>
          <w:szCs w:val="24"/>
        </w:rPr>
        <w:t>30°C</w:t>
      </w:r>
      <w:r w:rsidR="00991309" w:rsidRPr="002F7BCC">
        <w:rPr>
          <w:rFonts w:ascii="Times New Roman" w:hAnsi="Times New Roman" w:cs="Times New Roman"/>
          <w:color w:val="1F3864" w:themeColor="accent5" w:themeShade="80"/>
          <w:szCs w:val="24"/>
        </w:rPr>
        <w:t>, t</w:t>
      </w:r>
      <w:r w:rsidR="001A72BE" w:rsidRPr="002F7BCC">
        <w:rPr>
          <w:rFonts w:ascii="Times New Roman" w:hAnsi="Times New Roman" w:cs="Times New Roman"/>
          <w:color w:val="1F3864" w:themeColor="accent5" w:themeShade="80"/>
          <w:szCs w:val="24"/>
        </w:rPr>
        <w:t>h</w:t>
      </w:r>
      <w:r w:rsidR="00991309" w:rsidRPr="002F7BCC">
        <w:rPr>
          <w:rFonts w:ascii="Times New Roman" w:hAnsi="Times New Roman" w:cs="Times New Roman"/>
          <w:color w:val="1F3864" w:themeColor="accent5" w:themeShade="80"/>
          <w:szCs w:val="24"/>
        </w:rPr>
        <w:t>en stored at</w:t>
      </w:r>
      <w:r w:rsidR="00C56852" w:rsidRPr="002F7BCC">
        <w:rPr>
          <w:rFonts w:ascii="Times New Roman" w:hAnsi="Times New Roman" w:cs="Times New Roman"/>
          <w:color w:val="1F3864" w:themeColor="accent5" w:themeShade="80"/>
          <w:szCs w:val="24"/>
        </w:rPr>
        <w:t xml:space="preserve"> 5°C</w:t>
      </w:r>
      <w:r w:rsidR="00991309" w:rsidRPr="002F7BCC">
        <w:rPr>
          <w:rFonts w:ascii="Times New Roman" w:hAnsi="Times New Roman" w:cs="Times New Roman"/>
          <w:color w:val="1F3864" w:themeColor="accent5" w:themeShade="80"/>
          <w:szCs w:val="24"/>
        </w:rPr>
        <w:t>/</w:t>
      </w:r>
      <w:r w:rsidR="00E35AE9" w:rsidRPr="002F7BCC">
        <w:rPr>
          <w:rFonts w:ascii="Times New Roman" w:hAnsi="Times New Roman" w:cs="Times New Roman"/>
          <w:color w:val="1F3864" w:themeColor="accent5" w:themeShade="80"/>
          <w:szCs w:val="24"/>
        </w:rPr>
        <w:t>95</w:t>
      </w:r>
      <w:r w:rsidR="00991309" w:rsidRPr="002F7BCC">
        <w:rPr>
          <w:rFonts w:ascii="Times New Roman" w:hAnsi="Times New Roman" w:cs="Times New Roman"/>
          <w:color w:val="1F3864" w:themeColor="accent5" w:themeShade="80"/>
          <w:szCs w:val="24"/>
        </w:rPr>
        <w:t>%</w:t>
      </w:r>
      <w:r w:rsidR="008E1DA1" w:rsidRPr="002F7BCC">
        <w:rPr>
          <w:rFonts w:ascii="Times New Roman" w:hAnsi="Times New Roman" w:cs="Times New Roman"/>
          <w:color w:val="1F3864" w:themeColor="accent5" w:themeShade="80"/>
          <w:szCs w:val="24"/>
        </w:rPr>
        <w:t xml:space="preserve"> relative humidity</w:t>
      </w:r>
      <w:r w:rsidR="00991309" w:rsidRPr="002F7BCC">
        <w:rPr>
          <w:rFonts w:ascii="Times New Roman" w:hAnsi="Times New Roman" w:cs="Times New Roman"/>
          <w:color w:val="1F3864" w:themeColor="accent5" w:themeShade="80"/>
          <w:szCs w:val="24"/>
        </w:rPr>
        <w:t xml:space="preserve"> for 0, 5, and 10 d. </w:t>
      </w:r>
      <w:r w:rsidR="00E35AE9" w:rsidRPr="002F7BCC">
        <w:rPr>
          <w:rFonts w:ascii="Times New Roman" w:hAnsi="Times New Roman" w:cs="Times New Roman"/>
          <w:color w:val="1F3864" w:themeColor="accent5" w:themeShade="80"/>
          <w:szCs w:val="24"/>
        </w:rPr>
        <w:t>Husk color</w:t>
      </w:r>
      <w:r w:rsidR="00DA577C" w:rsidRPr="002F7BCC">
        <w:rPr>
          <w:rFonts w:ascii="Times New Roman" w:hAnsi="Times New Roman" w:cs="Times New Roman"/>
          <w:color w:val="1F3864" w:themeColor="accent5" w:themeShade="80"/>
          <w:szCs w:val="24"/>
        </w:rPr>
        <w:t xml:space="preserve">, husk </w:t>
      </w:r>
      <w:r w:rsidR="00E35AE9" w:rsidRPr="002F7BCC">
        <w:rPr>
          <w:rFonts w:ascii="Times New Roman" w:hAnsi="Times New Roman" w:cs="Times New Roman"/>
          <w:color w:val="1F3864" w:themeColor="accent5" w:themeShade="80"/>
          <w:szCs w:val="24"/>
        </w:rPr>
        <w:t>drying, silk appearance, and kernel appearance declined in</w:t>
      </w:r>
      <w:r w:rsidR="00DA577C" w:rsidRPr="002F7BCC">
        <w:rPr>
          <w:rFonts w:ascii="Times New Roman" w:hAnsi="Times New Roman" w:cs="Times New Roman"/>
          <w:color w:val="1F3864" w:themeColor="accent5" w:themeShade="80"/>
          <w:szCs w:val="24"/>
        </w:rPr>
        <w:t xml:space="preserve"> overall</w:t>
      </w:r>
      <w:r w:rsidR="00E35AE9" w:rsidRPr="002F7BCC">
        <w:rPr>
          <w:rFonts w:ascii="Times New Roman" w:hAnsi="Times New Roman" w:cs="Times New Roman"/>
          <w:color w:val="1F3864" w:themeColor="accent5" w:themeShade="80"/>
          <w:szCs w:val="24"/>
        </w:rPr>
        <w:t xml:space="preserve"> quality uniformly</w:t>
      </w:r>
      <w:r w:rsidR="00F654C5" w:rsidRPr="002F7BCC">
        <w:rPr>
          <w:rFonts w:ascii="Times New Roman" w:hAnsi="Times New Roman" w:cs="Times New Roman"/>
          <w:color w:val="1F3864" w:themeColor="accent5" w:themeShade="80"/>
          <w:szCs w:val="24"/>
        </w:rPr>
        <w:t>, irrespective of treatment</w:t>
      </w:r>
      <w:r w:rsidR="00E35AE9" w:rsidRPr="002F7BCC">
        <w:rPr>
          <w:rFonts w:ascii="Times New Roman" w:hAnsi="Times New Roman" w:cs="Times New Roman"/>
          <w:color w:val="1F3864" w:themeColor="accent5" w:themeShade="80"/>
          <w:szCs w:val="24"/>
        </w:rPr>
        <w:t xml:space="preserve">. </w:t>
      </w:r>
      <w:r w:rsidR="00A17A1B" w:rsidRPr="002F7BCC">
        <w:rPr>
          <w:rFonts w:ascii="Times New Roman" w:hAnsi="Times New Roman" w:cs="Times New Roman"/>
          <w:color w:val="1F3864" w:themeColor="accent5" w:themeShade="80"/>
          <w:szCs w:val="24"/>
        </w:rPr>
        <w:t>Sweetcorn</w:t>
      </w:r>
      <w:r w:rsidR="00DA577C" w:rsidRPr="002F7BCC">
        <w:rPr>
          <w:rFonts w:ascii="Times New Roman" w:hAnsi="Times New Roman" w:cs="Times New Roman"/>
          <w:color w:val="1F3864" w:themeColor="accent5" w:themeShade="80"/>
          <w:szCs w:val="24"/>
        </w:rPr>
        <w:t xml:space="preserve"> </w:t>
      </w:r>
      <w:r w:rsidR="00A17A1B" w:rsidRPr="002F7BCC">
        <w:rPr>
          <w:rFonts w:ascii="Times New Roman" w:hAnsi="Times New Roman" w:cs="Times New Roman"/>
          <w:color w:val="1F3864" w:themeColor="accent5" w:themeShade="80"/>
          <w:szCs w:val="24"/>
        </w:rPr>
        <w:t xml:space="preserve">kernels </w:t>
      </w:r>
      <w:r w:rsidR="00DA577C" w:rsidRPr="002F7BCC">
        <w:rPr>
          <w:rFonts w:ascii="Times New Roman" w:hAnsi="Times New Roman" w:cs="Times New Roman"/>
          <w:color w:val="1F3864" w:themeColor="accent5" w:themeShade="80"/>
          <w:szCs w:val="24"/>
        </w:rPr>
        <w:t xml:space="preserve">developed </w:t>
      </w:r>
      <w:r w:rsidR="00E35AE9" w:rsidRPr="002F7BCC">
        <w:rPr>
          <w:rFonts w:ascii="Times New Roman" w:hAnsi="Times New Roman" w:cs="Times New Roman"/>
          <w:color w:val="1F3864" w:themeColor="accent5" w:themeShade="80"/>
          <w:szCs w:val="24"/>
        </w:rPr>
        <w:t>split</w:t>
      </w:r>
      <w:r w:rsidR="00D16FE5" w:rsidRPr="002F7BCC">
        <w:rPr>
          <w:rFonts w:ascii="Times New Roman" w:hAnsi="Times New Roman" w:cs="Times New Roman"/>
          <w:color w:val="1F3864" w:themeColor="accent5" w:themeShade="80"/>
          <w:szCs w:val="24"/>
        </w:rPr>
        <w:t>ting</w:t>
      </w:r>
      <w:r w:rsidR="00E35AE9" w:rsidRPr="002F7BCC">
        <w:rPr>
          <w:rFonts w:ascii="Times New Roman" w:hAnsi="Times New Roman" w:cs="Times New Roman"/>
          <w:color w:val="1F3864" w:themeColor="accent5" w:themeShade="80"/>
          <w:szCs w:val="24"/>
        </w:rPr>
        <w:t xml:space="preserve">, denting, and </w:t>
      </w:r>
      <w:r w:rsidR="00A17A1B" w:rsidRPr="002F7BCC">
        <w:rPr>
          <w:rFonts w:ascii="Times New Roman" w:hAnsi="Times New Roman" w:cs="Times New Roman"/>
          <w:color w:val="1F3864" w:themeColor="accent5" w:themeShade="80"/>
          <w:szCs w:val="24"/>
        </w:rPr>
        <w:t xml:space="preserve">presence of </w:t>
      </w:r>
      <w:r w:rsidR="00E35AE9" w:rsidRPr="002F7BCC">
        <w:rPr>
          <w:rFonts w:ascii="Times New Roman" w:hAnsi="Times New Roman" w:cs="Times New Roman"/>
          <w:color w:val="1F3864" w:themeColor="accent5" w:themeShade="80"/>
          <w:szCs w:val="24"/>
        </w:rPr>
        <w:t>microbial growth</w:t>
      </w:r>
      <w:r w:rsidR="00DA577C" w:rsidRPr="002F7BCC">
        <w:rPr>
          <w:rFonts w:ascii="Times New Roman" w:hAnsi="Times New Roman" w:cs="Times New Roman"/>
          <w:color w:val="1F3864" w:themeColor="accent5" w:themeShade="80"/>
          <w:szCs w:val="24"/>
        </w:rPr>
        <w:t>;</w:t>
      </w:r>
      <w:r w:rsidR="000E2807" w:rsidRPr="002F7BCC">
        <w:rPr>
          <w:rFonts w:ascii="Times New Roman" w:hAnsi="Times New Roman" w:cs="Times New Roman"/>
          <w:color w:val="1F3864" w:themeColor="accent5" w:themeShade="80"/>
          <w:szCs w:val="24"/>
        </w:rPr>
        <w:t xml:space="preserve"> denting occurred </w:t>
      </w:r>
      <w:r w:rsidR="00DA577C" w:rsidRPr="002F7BCC">
        <w:rPr>
          <w:rFonts w:ascii="Times New Roman" w:hAnsi="Times New Roman" w:cs="Times New Roman"/>
          <w:color w:val="1F3864" w:themeColor="accent5" w:themeShade="80"/>
          <w:szCs w:val="24"/>
        </w:rPr>
        <w:t>the greatest with</w:t>
      </w:r>
      <w:r w:rsidR="000E2807" w:rsidRPr="002F7BCC">
        <w:rPr>
          <w:rFonts w:ascii="Times New Roman" w:hAnsi="Times New Roman" w:cs="Times New Roman"/>
          <w:color w:val="1F3864" w:themeColor="accent5" w:themeShade="80"/>
          <w:szCs w:val="24"/>
        </w:rPr>
        <w:t xml:space="preserve"> 14-15</w:t>
      </w:r>
      <w:r w:rsidR="00DA577C" w:rsidRPr="002F7BCC">
        <w:rPr>
          <w:rFonts w:ascii="Times New Roman" w:hAnsi="Times New Roman" w:cs="Times New Roman"/>
          <w:color w:val="1F3864" w:themeColor="accent5" w:themeShade="80"/>
          <w:szCs w:val="24"/>
        </w:rPr>
        <w:t xml:space="preserve"> kernels per ear at 10 days. </w:t>
      </w:r>
      <w:r w:rsidR="00A17A1B" w:rsidRPr="002F7BCC">
        <w:rPr>
          <w:rFonts w:ascii="Times New Roman" w:hAnsi="Times New Roman" w:cs="Times New Roman"/>
          <w:color w:val="1F3864" w:themeColor="accent5" w:themeShade="80"/>
          <w:szCs w:val="24"/>
        </w:rPr>
        <w:t xml:space="preserve">After 5 and 10 days, </w:t>
      </w:r>
      <w:r w:rsidR="0034382E" w:rsidRPr="002F7BCC">
        <w:rPr>
          <w:rFonts w:ascii="Times New Roman" w:hAnsi="Times New Roman" w:cs="Times New Roman"/>
          <w:color w:val="1F3864" w:themeColor="accent5" w:themeShade="80"/>
          <w:szCs w:val="24"/>
        </w:rPr>
        <w:t xml:space="preserve">trimmed ears </w:t>
      </w:r>
      <w:r w:rsidR="00A17A1B" w:rsidRPr="002F7BCC">
        <w:rPr>
          <w:rFonts w:ascii="Times New Roman" w:hAnsi="Times New Roman" w:cs="Times New Roman"/>
          <w:color w:val="1F3864" w:themeColor="accent5" w:themeShade="80"/>
          <w:szCs w:val="24"/>
        </w:rPr>
        <w:t>ret</w:t>
      </w:r>
      <w:r w:rsidR="0034382E" w:rsidRPr="002F7BCC">
        <w:rPr>
          <w:rFonts w:ascii="Times New Roman" w:hAnsi="Times New Roman" w:cs="Times New Roman"/>
          <w:color w:val="1F3864" w:themeColor="accent5" w:themeShade="80"/>
          <w:szCs w:val="24"/>
        </w:rPr>
        <w:t>ained higher</w:t>
      </w:r>
      <w:r w:rsidR="00A17A1B" w:rsidRPr="002F7BCC">
        <w:rPr>
          <w:rFonts w:ascii="Times New Roman" w:hAnsi="Times New Roman" w:cs="Times New Roman"/>
          <w:color w:val="1F3864" w:themeColor="accent5" w:themeShade="80"/>
          <w:szCs w:val="24"/>
        </w:rPr>
        <w:t xml:space="preserve"> moisture</w:t>
      </w:r>
      <w:r w:rsidR="00E35AE9" w:rsidRPr="002F7BCC">
        <w:rPr>
          <w:rFonts w:ascii="Times New Roman" w:hAnsi="Times New Roman" w:cs="Times New Roman"/>
          <w:color w:val="1F3864" w:themeColor="accent5" w:themeShade="80"/>
          <w:szCs w:val="24"/>
        </w:rPr>
        <w:t xml:space="preserve"> content</w:t>
      </w:r>
      <w:r w:rsidR="00D16FE5" w:rsidRPr="002F7BCC">
        <w:rPr>
          <w:rFonts w:ascii="Times New Roman" w:hAnsi="Times New Roman" w:cs="Times New Roman"/>
          <w:color w:val="1F3864" w:themeColor="accent5" w:themeShade="80"/>
          <w:szCs w:val="24"/>
        </w:rPr>
        <w:t xml:space="preserve"> </w:t>
      </w:r>
      <w:r w:rsidR="000E2807" w:rsidRPr="002F7BCC">
        <w:rPr>
          <w:rFonts w:ascii="Times New Roman" w:hAnsi="Times New Roman" w:cs="Times New Roman"/>
          <w:color w:val="1F3864" w:themeColor="accent5" w:themeShade="80"/>
          <w:szCs w:val="24"/>
        </w:rPr>
        <w:t>moisture loss</w:t>
      </w:r>
      <w:r w:rsidR="0034382E" w:rsidRPr="002F7BCC">
        <w:rPr>
          <w:rFonts w:ascii="Times New Roman" w:hAnsi="Times New Roman" w:cs="Times New Roman"/>
          <w:color w:val="1F3864" w:themeColor="accent5" w:themeShade="80"/>
          <w:szCs w:val="24"/>
        </w:rPr>
        <w:t xml:space="preserve"> increased with longer storage time</w:t>
      </w:r>
      <w:r w:rsidR="000E2807" w:rsidRPr="002F7BCC">
        <w:rPr>
          <w:rFonts w:ascii="Times New Roman" w:hAnsi="Times New Roman" w:cs="Times New Roman"/>
          <w:color w:val="1F3864" w:themeColor="accent5" w:themeShade="80"/>
          <w:szCs w:val="24"/>
        </w:rPr>
        <w:t>,</w:t>
      </w:r>
      <w:r w:rsidR="00A17A1B" w:rsidRPr="002F7BCC">
        <w:rPr>
          <w:rFonts w:ascii="Times New Roman" w:hAnsi="Times New Roman" w:cs="Times New Roman"/>
          <w:color w:val="1F3864" w:themeColor="accent5" w:themeShade="80"/>
          <w:szCs w:val="24"/>
        </w:rPr>
        <w:t xml:space="preserve"> with little variation between </w:t>
      </w:r>
      <w:r w:rsidR="0034382E" w:rsidRPr="002F7BCC">
        <w:rPr>
          <w:rFonts w:ascii="Times New Roman" w:hAnsi="Times New Roman" w:cs="Times New Roman"/>
          <w:color w:val="1F3864" w:themeColor="accent5" w:themeShade="80"/>
          <w:szCs w:val="24"/>
        </w:rPr>
        <w:t xml:space="preserve">immediate and </w:t>
      </w:r>
      <w:r w:rsidR="00A17A1B" w:rsidRPr="002F7BCC">
        <w:rPr>
          <w:rFonts w:ascii="Times New Roman" w:hAnsi="Times New Roman" w:cs="Times New Roman"/>
          <w:color w:val="1F3864" w:themeColor="accent5" w:themeShade="80"/>
          <w:szCs w:val="24"/>
        </w:rPr>
        <w:t>delayed cooling.</w:t>
      </w:r>
      <w:r w:rsidR="000E2807" w:rsidRPr="002F7BCC">
        <w:rPr>
          <w:rFonts w:ascii="Times New Roman" w:hAnsi="Times New Roman" w:cs="Times New Roman"/>
          <w:color w:val="1F3864" w:themeColor="accent5" w:themeShade="80"/>
          <w:szCs w:val="24"/>
        </w:rPr>
        <w:t xml:space="preserve"> </w:t>
      </w:r>
      <w:r w:rsidR="00AA2E73" w:rsidRPr="002F7BCC">
        <w:rPr>
          <w:rFonts w:ascii="Times New Roman" w:hAnsi="Times New Roman" w:cs="Times New Roman"/>
          <w:color w:val="1F3864" w:themeColor="accent5" w:themeShade="80"/>
          <w:szCs w:val="24"/>
        </w:rPr>
        <w:t>As storage period increased, total sugar concentration (TSC) increased</w:t>
      </w:r>
      <w:r w:rsidR="00F54581" w:rsidRPr="002F7BCC">
        <w:rPr>
          <w:rFonts w:ascii="Times New Roman" w:hAnsi="Times New Roman" w:cs="Times New Roman"/>
          <w:color w:val="1F3864" w:themeColor="accent5" w:themeShade="80"/>
          <w:szCs w:val="24"/>
        </w:rPr>
        <w:t xml:space="preserve"> slightly, with no</w:t>
      </w:r>
      <w:r w:rsidR="00D16FE5" w:rsidRPr="002F7BCC">
        <w:rPr>
          <w:rFonts w:ascii="Times New Roman" w:hAnsi="Times New Roman" w:cs="Times New Roman"/>
          <w:color w:val="1F3864" w:themeColor="accent5" w:themeShade="80"/>
          <w:szCs w:val="24"/>
        </w:rPr>
        <w:t xml:space="preserve"> </w:t>
      </w:r>
      <w:r w:rsidR="00AA2E73" w:rsidRPr="002F7BCC">
        <w:rPr>
          <w:rFonts w:ascii="Times New Roman" w:hAnsi="Times New Roman" w:cs="Times New Roman"/>
          <w:color w:val="1F3864" w:themeColor="accent5" w:themeShade="80"/>
          <w:szCs w:val="24"/>
        </w:rPr>
        <w:t>difference</w:t>
      </w:r>
      <w:r w:rsidR="00D16FE5" w:rsidRPr="002F7BCC">
        <w:rPr>
          <w:rFonts w:ascii="Times New Roman" w:hAnsi="Times New Roman" w:cs="Times New Roman"/>
          <w:color w:val="1F3864" w:themeColor="accent5" w:themeShade="80"/>
          <w:szCs w:val="24"/>
        </w:rPr>
        <w:t xml:space="preserve"> </w:t>
      </w:r>
      <w:r w:rsidR="00F54581" w:rsidRPr="002F7BCC">
        <w:rPr>
          <w:rFonts w:ascii="Times New Roman" w:hAnsi="Times New Roman" w:cs="Times New Roman"/>
          <w:color w:val="1F3864" w:themeColor="accent5" w:themeShade="80"/>
          <w:szCs w:val="24"/>
        </w:rPr>
        <w:t xml:space="preserve">due to </w:t>
      </w:r>
      <w:r w:rsidR="00AA2E73" w:rsidRPr="002F7BCC">
        <w:rPr>
          <w:rFonts w:ascii="Times New Roman" w:hAnsi="Times New Roman" w:cs="Times New Roman"/>
          <w:color w:val="1F3864" w:themeColor="accent5" w:themeShade="80"/>
          <w:szCs w:val="24"/>
        </w:rPr>
        <w:t xml:space="preserve">time or trim type. However, untrimmed ears displayed greater fluctuation in TSC throughout storage ranging from 56.5 to 83.5 </w:t>
      </w:r>
      <w:r w:rsidR="00AD4731" w:rsidRPr="002F7BCC">
        <w:rPr>
          <w:rFonts w:ascii="Times New Roman" w:hAnsi="Times New Roman" w:cs="Times New Roman"/>
          <w:color w:val="1F3864" w:themeColor="accent5" w:themeShade="80"/>
          <w:szCs w:val="24"/>
        </w:rPr>
        <w:t>µ</w:t>
      </w:r>
      <w:r w:rsidR="00AA2E73" w:rsidRPr="002F7BCC">
        <w:rPr>
          <w:rFonts w:ascii="Times New Roman" w:hAnsi="Times New Roman" w:cs="Times New Roman"/>
          <w:color w:val="1F3864" w:themeColor="accent5" w:themeShade="80"/>
          <w:szCs w:val="24"/>
        </w:rPr>
        <w:t xml:space="preserve">g/ml, while trimmed ears displayed 65 to 71.9 </w:t>
      </w:r>
      <w:r w:rsidR="00AD4731" w:rsidRPr="002F7BCC">
        <w:rPr>
          <w:rFonts w:ascii="Times New Roman" w:hAnsi="Times New Roman" w:cs="Times New Roman"/>
          <w:color w:val="1F3864" w:themeColor="accent5" w:themeShade="80"/>
          <w:szCs w:val="24"/>
        </w:rPr>
        <w:t>µg</w:t>
      </w:r>
      <w:r w:rsidR="00AA2E73" w:rsidRPr="002F7BCC">
        <w:rPr>
          <w:rFonts w:ascii="Times New Roman" w:hAnsi="Times New Roman" w:cs="Times New Roman"/>
          <w:color w:val="1F3864" w:themeColor="accent5" w:themeShade="80"/>
          <w:szCs w:val="24"/>
        </w:rPr>
        <w:t xml:space="preserve">/ml range. </w:t>
      </w:r>
      <w:r w:rsidR="00511769" w:rsidRPr="002F7BCC">
        <w:rPr>
          <w:rFonts w:ascii="Times New Roman" w:hAnsi="Times New Roman" w:cs="Times New Roman"/>
          <w:color w:val="1F3864" w:themeColor="accent5" w:themeShade="80"/>
        </w:rPr>
        <w:t xml:space="preserve">This study displays a </w:t>
      </w:r>
      <w:r w:rsidR="002D4AEA" w:rsidRPr="002F7BCC">
        <w:rPr>
          <w:rFonts w:ascii="Times New Roman" w:hAnsi="Times New Roman" w:cs="Times New Roman"/>
          <w:color w:val="1F3864" w:themeColor="accent5" w:themeShade="80"/>
        </w:rPr>
        <w:t>sligh</w:t>
      </w:r>
      <w:r w:rsidR="00D16FE5" w:rsidRPr="002F7BCC">
        <w:rPr>
          <w:rFonts w:ascii="Times New Roman" w:hAnsi="Times New Roman" w:cs="Times New Roman"/>
          <w:color w:val="1F3864" w:themeColor="accent5" w:themeShade="80"/>
        </w:rPr>
        <w:t>t</w:t>
      </w:r>
      <w:r w:rsidR="002D4AEA" w:rsidRPr="002F7BCC">
        <w:rPr>
          <w:rFonts w:ascii="Times New Roman" w:hAnsi="Times New Roman" w:cs="Times New Roman"/>
          <w:color w:val="1F3864" w:themeColor="accent5" w:themeShade="80"/>
        </w:rPr>
        <w:t xml:space="preserve"> </w:t>
      </w:r>
      <w:r w:rsidR="00511769" w:rsidRPr="002F7BCC">
        <w:rPr>
          <w:rFonts w:ascii="Times New Roman" w:hAnsi="Times New Roman" w:cs="Times New Roman"/>
          <w:color w:val="1F3864" w:themeColor="accent5" w:themeShade="80"/>
        </w:rPr>
        <w:t xml:space="preserve">benefit of trimming </w:t>
      </w:r>
      <w:r w:rsidR="00511769" w:rsidRPr="002F7BCC">
        <w:rPr>
          <w:rFonts w:ascii="Times New Roman" w:hAnsi="Times New Roman" w:cs="Times New Roman"/>
          <w:color w:val="1F3864" w:themeColor="accent5" w:themeShade="80"/>
        </w:rPr>
        <w:lastRenderedPageBreak/>
        <w:t xml:space="preserve">shanks to maintain water content and TSC stability with shelf-life, specifically breakdown and denting as the limiting factor. </w:t>
      </w:r>
      <w:r w:rsidR="00D16FE5" w:rsidRPr="002F7BCC">
        <w:rPr>
          <w:rFonts w:ascii="Times New Roman" w:hAnsi="Times New Roman" w:cs="Times New Roman"/>
          <w:color w:val="1F3864" w:themeColor="accent5" w:themeShade="80"/>
        </w:rPr>
        <w:t>Overall quality was not compromised with trimmed tissues</w:t>
      </w:r>
      <w:r w:rsidR="009F7E74" w:rsidRPr="002F7BCC">
        <w:rPr>
          <w:rFonts w:ascii="Times New Roman" w:hAnsi="Times New Roman" w:cs="Times New Roman"/>
          <w:color w:val="1F3864" w:themeColor="accent5" w:themeShade="80"/>
        </w:rPr>
        <w:t xml:space="preserve"> and its use shows promise in sweetcorn packing. </w:t>
      </w:r>
    </w:p>
    <w:sectPr w:rsidR="000E2807" w:rsidRPr="00386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yce Askey">
    <w15:presenceInfo w15:providerId="None" w15:userId="Bryce Ask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769"/>
    <w:rsid w:val="00011384"/>
    <w:rsid w:val="00045905"/>
    <w:rsid w:val="000B6DB5"/>
    <w:rsid w:val="000E2807"/>
    <w:rsid w:val="00144297"/>
    <w:rsid w:val="00163F0E"/>
    <w:rsid w:val="00183122"/>
    <w:rsid w:val="001A72BE"/>
    <w:rsid w:val="002753E6"/>
    <w:rsid w:val="002D06BF"/>
    <w:rsid w:val="002D4AEA"/>
    <w:rsid w:val="002F7BCC"/>
    <w:rsid w:val="0034382E"/>
    <w:rsid w:val="003531B0"/>
    <w:rsid w:val="00376737"/>
    <w:rsid w:val="003869D1"/>
    <w:rsid w:val="00456B35"/>
    <w:rsid w:val="004A70E5"/>
    <w:rsid w:val="0051068F"/>
    <w:rsid w:val="00511769"/>
    <w:rsid w:val="00551C2F"/>
    <w:rsid w:val="005813FF"/>
    <w:rsid w:val="005F534F"/>
    <w:rsid w:val="008053A7"/>
    <w:rsid w:val="00833810"/>
    <w:rsid w:val="008E1DA1"/>
    <w:rsid w:val="00926D3E"/>
    <w:rsid w:val="00991309"/>
    <w:rsid w:val="009F7E74"/>
    <w:rsid w:val="00A17A1B"/>
    <w:rsid w:val="00AA2E73"/>
    <w:rsid w:val="00AB642F"/>
    <w:rsid w:val="00AD19F2"/>
    <w:rsid w:val="00AD4731"/>
    <w:rsid w:val="00B93592"/>
    <w:rsid w:val="00BA1796"/>
    <w:rsid w:val="00C56852"/>
    <w:rsid w:val="00CE7F58"/>
    <w:rsid w:val="00D16FE5"/>
    <w:rsid w:val="00D61E9E"/>
    <w:rsid w:val="00DA577C"/>
    <w:rsid w:val="00DB409F"/>
    <w:rsid w:val="00E3461B"/>
    <w:rsid w:val="00E35AE9"/>
    <w:rsid w:val="00F226EA"/>
    <w:rsid w:val="00F54581"/>
    <w:rsid w:val="00F654C5"/>
    <w:rsid w:val="00F66F26"/>
    <w:rsid w:val="00FD7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A7327"/>
  <w15:chartTrackingRefBased/>
  <w15:docId w15:val="{698BD506-62EC-4B2C-B10C-A9D0D15F2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17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1769"/>
    <w:rPr>
      <w:rFonts w:ascii="Segoe UI" w:hAnsi="Segoe UI" w:cs="Segoe UI"/>
      <w:sz w:val="18"/>
      <w:szCs w:val="18"/>
    </w:rPr>
  </w:style>
  <w:style w:type="character" w:styleId="CommentReference">
    <w:name w:val="annotation reference"/>
    <w:basedOn w:val="DefaultParagraphFont"/>
    <w:uiPriority w:val="99"/>
    <w:semiHidden/>
    <w:unhideWhenUsed/>
    <w:rsid w:val="00511769"/>
    <w:rPr>
      <w:sz w:val="16"/>
      <w:szCs w:val="16"/>
    </w:rPr>
  </w:style>
  <w:style w:type="paragraph" w:styleId="CommentText">
    <w:name w:val="annotation text"/>
    <w:basedOn w:val="Normal"/>
    <w:link w:val="CommentTextChar"/>
    <w:uiPriority w:val="99"/>
    <w:semiHidden/>
    <w:unhideWhenUsed/>
    <w:rsid w:val="00511769"/>
    <w:pPr>
      <w:spacing w:line="240" w:lineRule="auto"/>
    </w:pPr>
    <w:rPr>
      <w:sz w:val="20"/>
      <w:szCs w:val="20"/>
    </w:rPr>
  </w:style>
  <w:style w:type="character" w:customStyle="1" w:styleId="CommentTextChar">
    <w:name w:val="Comment Text Char"/>
    <w:basedOn w:val="DefaultParagraphFont"/>
    <w:link w:val="CommentText"/>
    <w:uiPriority w:val="99"/>
    <w:semiHidden/>
    <w:rsid w:val="00511769"/>
    <w:rPr>
      <w:sz w:val="20"/>
      <w:szCs w:val="20"/>
    </w:rPr>
  </w:style>
  <w:style w:type="paragraph" w:styleId="CommentSubject">
    <w:name w:val="annotation subject"/>
    <w:basedOn w:val="CommentText"/>
    <w:next w:val="CommentText"/>
    <w:link w:val="CommentSubjectChar"/>
    <w:uiPriority w:val="99"/>
    <w:semiHidden/>
    <w:unhideWhenUsed/>
    <w:rsid w:val="00511769"/>
    <w:rPr>
      <w:b/>
      <w:bCs/>
    </w:rPr>
  </w:style>
  <w:style w:type="character" w:customStyle="1" w:styleId="CommentSubjectChar">
    <w:name w:val="Comment Subject Char"/>
    <w:basedOn w:val="CommentTextChar"/>
    <w:link w:val="CommentSubject"/>
    <w:uiPriority w:val="99"/>
    <w:semiHidden/>
    <w:rsid w:val="00511769"/>
    <w:rPr>
      <w:b/>
      <w:bCs/>
      <w:sz w:val="20"/>
      <w:szCs w:val="20"/>
    </w:rPr>
  </w:style>
  <w:style w:type="paragraph" w:styleId="NormalWeb">
    <w:name w:val="Normal (Web)"/>
    <w:basedOn w:val="Normal"/>
    <w:uiPriority w:val="99"/>
    <w:semiHidden/>
    <w:unhideWhenUsed/>
    <w:rsid w:val="00011384"/>
    <w:pPr>
      <w:spacing w:after="0" w:line="240" w:lineRule="auto"/>
    </w:pPr>
    <w:rPr>
      <w:rFonts w:ascii="Calibri" w:eastAsiaTheme="minorEastAsia" w:hAnsi="Calibri" w:cs="Calibri"/>
    </w:rPr>
  </w:style>
  <w:style w:type="character" w:styleId="Hyperlink">
    <w:name w:val="Hyperlink"/>
    <w:basedOn w:val="DefaultParagraphFont"/>
    <w:uiPriority w:val="99"/>
    <w:unhideWhenUsed/>
    <w:rsid w:val="003531B0"/>
    <w:rPr>
      <w:color w:val="0563C1" w:themeColor="hyperlink"/>
      <w:u w:val="single"/>
    </w:rPr>
  </w:style>
  <w:style w:type="character" w:styleId="UnresolvedMention">
    <w:name w:val="Unresolved Mention"/>
    <w:basedOn w:val="DefaultParagraphFont"/>
    <w:uiPriority w:val="99"/>
    <w:semiHidden/>
    <w:unhideWhenUsed/>
    <w:rsid w:val="003531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9055">
      <w:bodyDiv w:val="1"/>
      <w:marLeft w:val="0"/>
      <w:marRight w:val="0"/>
      <w:marTop w:val="0"/>
      <w:marBottom w:val="0"/>
      <w:divBdr>
        <w:top w:val="none" w:sz="0" w:space="0" w:color="auto"/>
        <w:left w:val="none" w:sz="0" w:space="0" w:color="auto"/>
        <w:bottom w:val="none" w:sz="0" w:space="0" w:color="auto"/>
        <w:right w:val="none" w:sz="0" w:space="0" w:color="auto"/>
      </w:divBdr>
    </w:div>
    <w:div w:id="63114031">
      <w:bodyDiv w:val="1"/>
      <w:marLeft w:val="0"/>
      <w:marRight w:val="0"/>
      <w:marTop w:val="0"/>
      <w:marBottom w:val="0"/>
      <w:divBdr>
        <w:top w:val="none" w:sz="0" w:space="0" w:color="auto"/>
        <w:left w:val="none" w:sz="0" w:space="0" w:color="auto"/>
        <w:bottom w:val="none" w:sz="0" w:space="0" w:color="auto"/>
        <w:right w:val="none" w:sz="0" w:space="0" w:color="auto"/>
      </w:divBdr>
    </w:div>
    <w:div w:id="312030015">
      <w:bodyDiv w:val="1"/>
      <w:marLeft w:val="0"/>
      <w:marRight w:val="0"/>
      <w:marTop w:val="0"/>
      <w:marBottom w:val="0"/>
      <w:divBdr>
        <w:top w:val="none" w:sz="0" w:space="0" w:color="auto"/>
        <w:left w:val="none" w:sz="0" w:space="0" w:color="auto"/>
        <w:bottom w:val="none" w:sz="0" w:space="0" w:color="auto"/>
        <w:right w:val="none" w:sz="0" w:space="0" w:color="auto"/>
      </w:divBdr>
    </w:div>
    <w:div w:id="141146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sasa@ufl.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03161-54AD-4EBA-B3DB-1AA8CB9D7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Sargent,Steven A</dc:creator>
  <cp:keywords/>
  <dc:description/>
  <cp:lastModifiedBy>Bryce Askey</cp:lastModifiedBy>
  <cp:revision>2</cp:revision>
  <cp:lastPrinted>2020-03-10T14:43:00Z</cp:lastPrinted>
  <dcterms:created xsi:type="dcterms:W3CDTF">2020-03-10T18:21:00Z</dcterms:created>
  <dcterms:modified xsi:type="dcterms:W3CDTF">2020-03-10T18:21:00Z</dcterms:modified>
</cp:coreProperties>
</file>